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 Hospital Management System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0" w:right="0" w:firstLine="0"/>
        <w:jc w:val="both"/>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ind w:left="0" w:right="39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5430.0" w:type="dxa"/>
        <w:jc w:val="left"/>
        <w:tblInd w:w="2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730"/>
        <w:tblGridChange w:id="0">
          <w:tblGrid>
            <w:gridCol w:w="2700"/>
            <w:gridCol w:w="2730"/>
          </w:tblGrid>
        </w:tblGridChange>
      </w:tblGrid>
      <w:tr>
        <w:trPr>
          <w:cantSplit w:val="0"/>
          <w:trHeight w:val="2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Name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ID</w:t>
            </w:r>
          </w:p>
        </w:tc>
      </w:tr>
      <w:tr>
        <w:trPr>
          <w:cantSplit w:val="0"/>
          <w:trHeight w:val="268"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Noymul Matin Jim</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0242220005101671</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Mehedi Hasan Hira</w:t>
            </w:r>
            <w:r w:rsidDel="00000000" w:rsidR="00000000" w:rsidRPr="00000000">
              <w:rPr>
                <w:rtl w:val="0"/>
              </w:rPr>
            </w:r>
          </w:p>
        </w:tc>
        <w:tc>
          <w:tcPr/>
          <w:p w:rsidR="00000000" w:rsidDel="00000000" w:rsidP="00000000" w:rsidRDefault="00000000" w:rsidRPr="00000000" w14:paraId="0000000A">
            <w:pPr>
              <w:spacing w:line="249" w:lineRule="auto"/>
              <w:ind w:left="9"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0242220005101742</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Afjal</w:t>
            </w:r>
            <w:r w:rsidDel="00000000" w:rsidR="00000000" w:rsidRPr="00000000">
              <w:rPr>
                <w:rtl w:val="0"/>
              </w:rPr>
            </w:r>
          </w:p>
        </w:tc>
        <w:tc>
          <w:tcPr/>
          <w:p w:rsidR="00000000" w:rsidDel="00000000" w:rsidP="00000000" w:rsidRDefault="00000000" w:rsidRPr="00000000" w14:paraId="0000000C">
            <w:pPr>
              <w:spacing w:line="249" w:lineRule="auto"/>
              <w:ind w:left="9"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0242220005101730</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Md.Mezbah Uddin Tanim</w:t>
            </w:r>
          </w:p>
        </w:tc>
        <w:tc>
          <w:tcPr/>
          <w:p w:rsidR="00000000" w:rsidDel="00000000" w:rsidP="00000000" w:rsidRDefault="00000000" w:rsidRPr="00000000" w14:paraId="0000000E">
            <w:pPr>
              <w:spacing w:line="249" w:lineRule="auto"/>
              <w:ind w:left="9" w:right="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0242220005101611</w:t>
            </w:r>
          </w:p>
        </w:tc>
      </w:tr>
      <w:tr>
        <w:trPr>
          <w:cantSplit w:val="0"/>
          <w:trHeight w:val="268"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Zarin Tasnim Dia</w:t>
            </w:r>
          </w:p>
        </w:tc>
        <w:tc>
          <w:tcPr/>
          <w:p w:rsidR="00000000" w:rsidDel="00000000" w:rsidP="00000000" w:rsidRDefault="00000000" w:rsidRPr="00000000" w14:paraId="00000010">
            <w:pPr>
              <w:spacing w:line="249" w:lineRule="auto"/>
              <w:ind w:left="9" w:right="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0242220005101931</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ind w:right="39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 LAB PROJECT REPORT</w:t>
      </w:r>
    </w:p>
    <w:p w:rsidR="00000000" w:rsidDel="00000000" w:rsidP="00000000" w:rsidRDefault="00000000" w:rsidRPr="00000000" w14:paraId="00000015">
      <w:pPr>
        <w:spacing w:before="104" w:line="216" w:lineRule="auto"/>
        <w:ind w:left="318" w:right="71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Presented in Partial Fulfillment of the course </w:t>
      </w:r>
    </w:p>
    <w:p w:rsidR="00000000" w:rsidDel="00000000" w:rsidP="00000000" w:rsidRDefault="00000000" w:rsidRPr="00000000" w14:paraId="00000016">
      <w:pPr>
        <w:spacing w:before="104" w:line="216" w:lineRule="auto"/>
        <w:ind w:left="318" w:right="71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CSE312: Database Management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noymul jimnun" w:id="0" w:date="2024-12-10T21:01:45Z"/>
              <w:rFonts w:ascii="Times New Roman" w:cs="Times New Roman" w:eastAsia="Times New Roman" w:hAnsi="Times New Roman"/>
              <w:b w:val="1"/>
              <w:i w:val="0"/>
              <w:smallCaps w:val="0"/>
              <w:strike w:val="0"/>
              <w:color w:val="000000"/>
              <w:sz w:val="20"/>
              <w:szCs w:val="20"/>
              <w:u w:val="none"/>
              <w:shd w:fill="auto" w:val="clear"/>
              <w:vertAlign w:val="baseline"/>
            </w:rPr>
          </w:pPr>
          <w:sdt>
            <w:sdtPr>
              <w:tag w:val="goog_rdk_1"/>
            </w:sdtPr>
            <w:sdtContent>
              <w:ins w:author="noymul jimnun" w:id="0" w:date="2024-12-10T21:01:45Z">
                <w:r w:rsidDel="00000000" w:rsidR="00000000" w:rsidRPr="00000000">
                  <w:rPr>
                    <w:rtl w:val="0"/>
                  </w:rPr>
                </w:r>
              </w:ins>
            </w:sdtContent>
          </w:sdt>
        </w:p>
      </w:sdtContent>
    </w:sdt>
    <w:sdt>
      <w:sdtPr>
        <w:tag w:val="goog_rdk_4"/>
      </w:sdtPr>
      <w:sdtContent>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noymul jimnun" w:id="0" w:date="2024-12-10T21:01:45Z"/>
              <w:rFonts w:ascii="Times New Roman" w:cs="Times New Roman" w:eastAsia="Times New Roman" w:hAnsi="Times New Roman"/>
              <w:b w:val="1"/>
              <w:i w:val="0"/>
              <w:smallCaps w:val="0"/>
              <w:strike w:val="0"/>
              <w:color w:val="000000"/>
              <w:sz w:val="20"/>
              <w:szCs w:val="20"/>
              <w:u w:val="none"/>
              <w:shd w:fill="auto" w:val="clear"/>
              <w:vertAlign w:val="baseline"/>
            </w:rPr>
          </w:pPr>
          <w:sdt>
            <w:sdtPr>
              <w:tag w:val="goog_rdk_3"/>
            </w:sdtPr>
            <w:sdtContent>
              <w:ins w:author="noymul jimnun" w:id="0" w:date="2024-12-10T21:01:45Z">
                <w:r w:rsidDel="00000000" w:rsidR="00000000" w:rsidRPr="00000000">
                  <w:rPr>
                    <w:rtl w:val="0"/>
                  </w:rPr>
                </w:r>
              </w:ins>
            </w:sdtContent>
          </w:sdt>
        </w:p>
      </w:sdtContent>
    </w:sdt>
    <w:sdt>
      <w:sdtPr>
        <w:tag w:val="goog_rdk_6"/>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noymul jimnun" w:id="0" w:date="2024-12-10T21:01:45Z"/>
              <w:rFonts w:ascii="Times New Roman" w:cs="Times New Roman" w:eastAsia="Times New Roman" w:hAnsi="Times New Roman"/>
              <w:b w:val="1"/>
              <w:i w:val="0"/>
              <w:smallCaps w:val="0"/>
              <w:strike w:val="0"/>
              <w:color w:val="000000"/>
              <w:sz w:val="20"/>
              <w:szCs w:val="20"/>
              <w:u w:val="none"/>
              <w:shd w:fill="auto" w:val="clear"/>
              <w:vertAlign w:val="baseline"/>
            </w:rPr>
          </w:pPr>
          <w:sdt>
            <w:sdtPr>
              <w:tag w:val="goog_rdk_5"/>
            </w:sdtPr>
            <w:sdtContent>
              <w:ins w:author="noymul jimnun" w:id="0" w:date="2024-12-10T21:01:45Z">
                <w:r w:rsidDel="00000000" w:rsidR="00000000" w:rsidRPr="00000000">
                  <w:rPr>
                    <w:rtl w:val="0"/>
                  </w:rPr>
                </w:r>
              </w:ins>
            </w:sdtContent>
          </w:sdt>
        </w:p>
      </w:sdtContent>
    </w:sdt>
    <w:sdt>
      <w:sdtPr>
        <w:tag w:val="goog_rdk_8"/>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Change w:author="noymul jimnun" w:id="1" w:date="2024-12-10T21:01:45Z">
                <w:rPr>
                  <w:rFonts w:ascii="Times New Roman" w:cs="Times New Roman" w:eastAsia="Times New Roman" w:hAnsi="Times New Roman"/>
                  <w:b w:val="1"/>
                  <w:i w:val="0"/>
                  <w:smallCaps w:val="0"/>
                  <w:strike w:val="0"/>
                  <w:color w:val="000000"/>
                  <w:sz w:val="20"/>
                  <w:szCs w:val="20"/>
                  <w:u w:val="none"/>
                  <w:shd w:fill="auto" w:val="clear"/>
                  <w:vertAlign w:val="baseline"/>
                </w:rPr>
              </w:rPrChange>
            </w:rPr>
          </w:pPr>
          <w:sdt>
            <w:sdtPr>
              <w:tag w:val="goog_rdk_7"/>
            </w:sdtPr>
            <w:sdtContent>
              <w:r w:rsidDel="00000000" w:rsidR="00000000" w:rsidRPr="00000000">
                <w:rPr>
                  <w:rtl w:val="0"/>
                </w:rPr>
              </w:r>
            </w:sdtContent>
          </w:sdt>
        </w:p>
      </w:sdtContent>
    </w:sd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2282989</wp:posOffset>
            </wp:positionH>
            <wp:positionV relativeFrom="paragraph">
              <wp:posOffset>255386</wp:posOffset>
            </wp:positionV>
            <wp:extent cx="1343025" cy="1343025"/>
            <wp:effectExtent b="0" l="0" r="0" t="0"/>
            <wp:wrapTopAndBottom distB="0" distT="0"/>
            <wp:docPr id="4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343025" cy="1343025"/>
                    </a:xfrm>
                    <a:prstGeom prst="rect"/>
                    <a:ln/>
                  </pic:spPr>
                </pic:pic>
              </a:graphicData>
            </a:graphic>
          </wp:anchor>
        </w:drawing>
      </w:r>
    </w:p>
    <w:p w:rsidR="00000000" w:rsidDel="00000000" w:rsidP="00000000" w:rsidRDefault="00000000" w:rsidRPr="00000000" w14:paraId="0000001F">
      <w:pPr>
        <w:pStyle w:val="Heading3"/>
        <w:spacing w:before="243" w:line="379" w:lineRule="auto"/>
        <w:ind w:left="0" w:right="40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w:t>
      </w:r>
    </w:p>
    <w:p w:rsidR="00000000" w:rsidDel="00000000" w:rsidP="00000000" w:rsidRDefault="00000000" w:rsidRPr="00000000" w14:paraId="00000020">
      <w:pPr>
        <w:spacing w:line="379" w:lineRule="auto"/>
        <w:ind w:right="39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Dhaka, Bangladesh</w:t>
      </w:r>
    </w:p>
    <w:p w:rsidR="00000000" w:rsidDel="00000000" w:rsidP="00000000" w:rsidRDefault="00000000" w:rsidRPr="00000000" w14:paraId="00000021">
      <w:pPr>
        <w:spacing w:line="379" w:lineRule="auto"/>
        <w:ind w:right="39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before="145" w:lineRule="auto"/>
        <w:ind w:right="397"/>
        <w:jc w:val="center"/>
        <w:rPr>
          <w:rFonts w:ascii="Times New Roman" w:cs="Times New Roman" w:eastAsia="Times New Roman" w:hAnsi="Times New Roman"/>
          <w:b w:val="1"/>
        </w:rPr>
        <w:sectPr>
          <w:pgSz w:h="16840" w:w="11910" w:orient="portrait"/>
          <w:pgMar w:bottom="280" w:top="1860" w:left="1300" w:right="900" w:header="720" w:footer="720"/>
          <w:pgNumType w:start="1"/>
        </w:sectPr>
      </w:pPr>
      <w:r w:rsidDel="00000000" w:rsidR="00000000" w:rsidRPr="00000000">
        <w:rPr>
          <w:rFonts w:ascii="Times New Roman" w:cs="Times New Roman" w:eastAsia="Times New Roman" w:hAnsi="Times New Roman"/>
          <w:b w:val="1"/>
          <w:rtl w:val="0"/>
        </w:rPr>
        <w:t xml:space="preserve">December 11, 2024</w:t>
      </w:r>
    </w:p>
    <w:bookmarkStart w:colFirst="0" w:colLast="0" w:name="bookmark=id.gjdgxs" w:id="0"/>
    <w:bookmarkEnd w:id="0"/>
    <w:p w:rsidR="00000000" w:rsidDel="00000000" w:rsidP="00000000" w:rsidRDefault="00000000" w:rsidRPr="00000000" w14:paraId="00000023">
      <w:pPr>
        <w:pStyle w:val="Heading2"/>
        <w:spacing w:line="437"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DECLARATION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117" w:right="5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hereby declare that this lab project has been done by us under the supervision of</w:t>
      </w:r>
      <w:r w:rsidDel="00000000" w:rsidR="00000000" w:rsidRPr="00000000">
        <w:rPr>
          <w:rFonts w:ascii="Times New Roman" w:cs="Times New Roman" w:eastAsia="Times New Roman" w:hAnsi="Times New Roman"/>
          <w:b w:val="1"/>
          <w:rtl w:val="0"/>
        </w:rPr>
        <w:t xml:space="preserve"> Md. Shah Jalal, Senior Lecturer,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Department of Computer Science and Engineering, Daffodil International University. We also declare that neither this project nor any part of this project has been submitted elsewhere as lab projects.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ind w:left="11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left="11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11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11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11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left="11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To: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    Md. Shah Jalal</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1270" cy="12700"/>
                <wp:effectExtent b="0" l="0" r="0" t="0"/>
                <wp:wrapTopAndBottom distB="0" distT="0"/>
                <wp:docPr id="23" name=""/>
                <a:graphic>
                  <a:graphicData uri="http://schemas.microsoft.com/office/word/2010/wordprocessingShape">
                    <wps:wsp>
                      <wps:cNvSpPr/>
                      <wps:cNvPr id="5" name="Shape 5"/>
                      <wps:spPr>
                        <a:xfrm>
                          <a:off x="4265865" y="3779365"/>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1270" cy="12700"/>
                <wp:effectExtent b="0" l="0" r="0" t="0"/>
                <wp:wrapTopAndBottom distB="0" distT="0"/>
                <wp:docPr id="23"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E">
      <w:pPr>
        <w:spacing w:before="220" w:line="276" w:lineRule="auto"/>
        <w:ind w:left="0" w:right="513"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Senior</w:t>
      </w:r>
      <w:r w:rsidDel="00000000" w:rsidR="00000000" w:rsidRPr="00000000">
        <w:rPr>
          <w:rFonts w:ascii="Times New Roman" w:cs="Times New Roman" w:eastAsia="Times New Roman" w:hAnsi="Times New Roman"/>
          <w:rtl w:val="0"/>
        </w:rPr>
        <w:t xml:space="preserve"> Lecturer,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2.00000000000003" w:lineRule="auto"/>
        <w:ind w:left="117" w:right="40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Computer Science and Engineering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2.00000000000003" w:lineRule="auto"/>
        <w:ind w:left="117" w:right="40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Daffodil International University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23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©Daffodil International University                                                                                                               i</w:t>
      </w:r>
      <w:r w:rsidDel="00000000" w:rsidR="00000000" w:rsidRPr="00000000">
        <w:rPr>
          <w:rtl w:val="0"/>
        </w:rPr>
      </w:r>
    </w:p>
    <w:p w:rsidR="00000000" w:rsidDel="00000000" w:rsidP="00000000" w:rsidRDefault="00000000" w:rsidRPr="00000000" w14:paraId="0000004A">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ind w:right="4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ind w:right="4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by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975.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5"/>
        <w:gridCol w:w="5220"/>
        <w:tblGridChange w:id="0">
          <w:tblGrid>
            <w:gridCol w:w="4755"/>
            <w:gridCol w:w="5220"/>
          </w:tblGrid>
        </w:tblGridChange>
      </w:tblGrid>
      <w:tr>
        <w:trPr>
          <w:cantSplit w:val="0"/>
          <w:trHeight w:val="2040" w:hRule="atLeast"/>
          <w:tblHeader w:val="0"/>
        </w:trPr>
        <w:tc>
          <w:tcPr>
            <w:gridSpan w:val="2"/>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524835" cy="428615"/>
                  <wp:effectExtent b="0" l="0" r="0" t="0"/>
                  <wp:docPr id="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835" cy="4286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36"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2160270" cy="5080"/>
                      <wp:effectExtent b="0" l="0" r="0" t="0"/>
                      <wp:docPr id="24"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4"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3705" w:right="36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Noymul Matin jim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3705" w:right="36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ID:0242220005101671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705" w:right="369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CSE, DIU</w:t>
            </w:r>
          </w:p>
        </w:tc>
      </w:tr>
      <w:tr>
        <w:trPr>
          <w:cantSplit w:val="0"/>
          <w:trHeight w:val="2475"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871312" cy="472576"/>
                  <wp:effectExtent b="0" l="0" r="0" t="0"/>
                  <wp:docPr id="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71312" cy="4725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78"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2160270" cy="5080"/>
                      <wp:effectExtent b="0" l="0" r="0" t="0"/>
                      <wp:docPr id="26"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6"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1347" w:right="13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Mehedi Hasan Hira</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1347" w:right="13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Fonts w:ascii="Times New Roman" w:cs="Times New Roman" w:eastAsia="Times New Roman" w:hAnsi="Times New Roman"/>
                <w:rtl w:val="0"/>
              </w:rPr>
              <w:t xml:space="preserve">0242220005101742</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47" w:right="13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CSE, DIU</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658619" cy="431509"/>
                  <wp:effectExtent b="0" l="0" r="0" t="0"/>
                  <wp:docPr id="4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58619" cy="43150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02"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2160270" cy="5080"/>
                      <wp:effectExtent b="0" l="0" r="0" t="0"/>
                      <wp:docPr id="25"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5"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pacing w:before="39" w:line="208" w:lineRule="auto"/>
              <w:ind w:left="0" w:right="13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Afjal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08" w:lineRule="auto"/>
              <w:ind w:left="758" w:right="18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Fonts w:ascii="Times New Roman" w:cs="Times New Roman" w:eastAsia="Times New Roman" w:hAnsi="Times New Roman"/>
                <w:rtl w:val="0"/>
              </w:rPr>
              <w:t xml:space="preserve">0242220005101730</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758" w:right="18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CSE, DIU</w:t>
            </w:r>
          </w:p>
        </w:tc>
      </w:tr>
      <w:tr>
        <w:trPr>
          <w:cantSplit w:val="0"/>
          <w:trHeight w:val="2475" w:hRule="atLeast"/>
          <w:tblHeader w:val="0"/>
        </w:trPr>
        <w:tc>
          <w:tcPr/>
          <w:p w:rsidR="00000000" w:rsidDel="00000000" w:rsidP="00000000" w:rsidRDefault="00000000" w:rsidRPr="00000000" w14:paraId="00000065">
            <w:pPr>
              <w:spacing w:before="282"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before="28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795611" cy="520936"/>
                  <wp:effectExtent b="0" l="0" r="0" t="0"/>
                  <wp:docPr id="4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95611" cy="52093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0" w:lineRule="auto"/>
              <w:ind w:left="678" w:firstLine="0"/>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2160270" cy="5080"/>
                      <wp:effectExtent b="0" l="0" r="0" t="0"/>
                      <wp:docPr id="28"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8"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before="39" w:line="208" w:lineRule="auto"/>
              <w:ind w:left="0" w:right="13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MD. Mezbah UddinTanim</w:t>
            </w:r>
          </w:p>
          <w:p w:rsidR="00000000" w:rsidDel="00000000" w:rsidP="00000000" w:rsidRDefault="00000000" w:rsidRPr="00000000" w14:paraId="00000069">
            <w:pPr>
              <w:spacing w:before="39" w:line="208" w:lineRule="auto"/>
              <w:ind w:left="0" w:right="13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ID:0242220005101611</w:t>
            </w:r>
          </w:p>
          <w:p w:rsidR="00000000" w:rsidDel="00000000" w:rsidP="00000000" w:rsidRDefault="00000000" w:rsidRPr="00000000" w14:paraId="0000006A">
            <w:pPr>
              <w:spacing w:line="237" w:lineRule="auto"/>
              <w:ind w:left="1347" w:right="13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Dept. of CSE, DIU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p w:rsidR="00000000" w:rsidDel="00000000" w:rsidP="00000000" w:rsidRDefault="00000000" w:rsidRPr="00000000" w14:paraId="0000006C">
            <w:pPr>
              <w:spacing w:before="28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1001973" cy="360359"/>
                  <wp:effectExtent b="0" l="0" r="0" t="0"/>
                  <wp:docPr id="4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001973" cy="360359"/>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D">
            <w:pPr>
              <w:spacing w:before="282"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spacing w:line="20" w:lineRule="auto"/>
              <w:ind w:left="678" w:firstLine="0"/>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2160270" cy="5080"/>
                      <wp:effectExtent b="0" l="0" r="0" t="0"/>
                      <wp:docPr id="27"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7"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spacing w:before="39" w:line="208" w:lineRule="auto"/>
              <w:ind w:right="13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Zarin Tasnim Dia</w:t>
            </w:r>
          </w:p>
          <w:p w:rsidR="00000000" w:rsidDel="00000000" w:rsidP="00000000" w:rsidRDefault="00000000" w:rsidRPr="00000000" w14:paraId="00000070">
            <w:pPr>
              <w:spacing w:before="39" w:line="208" w:lineRule="auto"/>
              <w:ind w:right="13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ID:0242220005101931</w:t>
            </w:r>
          </w:p>
          <w:p w:rsidR="00000000" w:rsidDel="00000000" w:rsidP="00000000" w:rsidRDefault="00000000" w:rsidRPr="00000000" w14:paraId="00000071">
            <w:pPr>
              <w:spacing w:line="237" w:lineRule="auto"/>
              <w:ind w:left="1347" w:right="13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Dept. of CSE, DIU</w:t>
            </w:r>
          </w:p>
          <w:p w:rsidR="00000000" w:rsidDel="00000000" w:rsidP="00000000" w:rsidRDefault="00000000" w:rsidRPr="00000000" w14:paraId="0000007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74">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ii</w:t>
      </w:r>
    </w:p>
    <w:p w:rsidR="00000000" w:rsidDel="00000000" w:rsidP="00000000" w:rsidRDefault="00000000" w:rsidRPr="00000000" w14:paraId="00000084">
      <w:pPr>
        <w:spacing w:line="237" w:lineRule="auto"/>
        <w:jc w:val="both"/>
        <w:rPr>
          <w:rFonts w:ascii="Times New Roman" w:cs="Times New Roman" w:eastAsia="Times New Roman" w:hAnsi="Times New Roman"/>
        </w:rPr>
        <w:sectPr>
          <w:footerReference r:id="rId19" w:type="default"/>
          <w:type w:val="nextPage"/>
          <w:pgSz w:h="16840" w:w="11910" w:orient="portrait"/>
          <w:pgMar w:bottom="1760" w:top="1620" w:left="1300" w:right="900" w:header="0" w:footer="1561"/>
        </w:sectPr>
      </w:pPr>
      <w:r w:rsidDel="00000000" w:rsidR="00000000" w:rsidRPr="00000000">
        <w:rPr>
          <w:rtl w:val="0"/>
        </w:rPr>
      </w:r>
    </w:p>
    <w:bookmarkStart w:colFirst="0" w:colLast="0" w:name="bookmark=id.1fob9te" w:id="2"/>
    <w:bookmarkEnd w:id="2"/>
    <w:p w:rsidR="00000000" w:rsidDel="00000000" w:rsidP="00000000" w:rsidRDefault="00000000" w:rsidRPr="00000000" w14:paraId="00000085">
      <w:pPr>
        <w:pStyle w:val="Heading2"/>
        <w:ind w:right="40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COURSE &amp; PROGRAM OUTCOME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course have course outcomes as following:.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3" w:before="0" w:line="240" w:lineRule="auto"/>
        <w:ind w:left="0" w:right="3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Course Outcome Statements</w:t>
      </w:r>
    </w:p>
    <w:tbl>
      <w:tblPr>
        <w:tblStyle w:val="Table3"/>
        <w:tblW w:w="9210.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7560"/>
        <w:tblGridChange w:id="0">
          <w:tblGrid>
            <w:gridCol w:w="1650"/>
            <w:gridCol w:w="7560"/>
          </w:tblGrid>
        </w:tblGridChange>
      </w:tblGrid>
      <w:tr>
        <w:trPr>
          <w:cantSplit w:val="0"/>
          <w:trHeight w:val="268"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9" w:right="97"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Statements</w:t>
            </w:r>
          </w:p>
        </w:tc>
      </w:tr>
      <w:tr>
        <w:trPr>
          <w:cantSplit w:val="0"/>
          <w:trHeight w:val="315"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p w:rsidR="00000000" w:rsidDel="00000000" w:rsidP="00000000" w:rsidRDefault="00000000" w:rsidRPr="00000000" w14:paraId="0000008E">
            <w:pPr>
              <w:spacing w:line="287" w:lineRule="auto"/>
              <w:ind w:left="1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a comprehensive understanding of fundamental database management concepts, including the relational data model, normalization techniques, and SQL basics</w:t>
            </w:r>
          </w:p>
        </w:tc>
      </w:tr>
      <w:tr>
        <w:trPr>
          <w:cantSplit w:val="0"/>
          <w:trHeight w:val="268"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Design, implement and optimize relational databases, incorporating advanced SQL queries, indexing techniques and query optimization strategies.</w:t>
            </w:r>
            <w:r w:rsidDel="00000000" w:rsidR="00000000" w:rsidRPr="00000000">
              <w:rPr>
                <w:rtl w:val="0"/>
              </w:rPr>
            </w:r>
          </w:p>
        </w:tc>
      </w:tr>
      <w:tr>
        <w:trPr>
          <w:cantSplit w:val="0"/>
          <w:trHeight w:val="404.93041992187494"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p w:rsidR="00000000" w:rsidDel="00000000" w:rsidP="00000000" w:rsidRDefault="00000000" w:rsidRPr="00000000" w14:paraId="00000092">
            <w:pPr>
              <w:spacing w:line="249" w:lineRule="auto"/>
              <w:ind w:left="1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and analyze security measures, distributed database architectures and emerging trends in database management, demonstrating an understanding of the broader context and challenges in the field.</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2: Mapping of CO, PO, Blooms, KP and CEP</w:t>
      </w:r>
    </w:p>
    <w:tbl>
      <w:tblPr>
        <w:tblStyle w:val="Table4"/>
        <w:tblW w:w="6905.0" w:type="dxa"/>
        <w:jc w:val="left"/>
        <w:tblInd w:w="12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1"/>
        <w:gridCol w:w="1381"/>
        <w:gridCol w:w="1381"/>
        <w:gridCol w:w="1381"/>
        <w:gridCol w:w="1381"/>
        <w:tblGridChange w:id="0">
          <w:tblGrid>
            <w:gridCol w:w="1381"/>
            <w:gridCol w:w="1381"/>
            <w:gridCol w:w="1381"/>
            <w:gridCol w:w="1381"/>
            <w:gridCol w:w="1381"/>
          </w:tblGrid>
        </w:tblGridChange>
      </w:tblGrid>
      <w:tr>
        <w:trPr>
          <w:cantSplit w:val="0"/>
          <w:trHeight w:val="268"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09"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Blooms</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KP</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CEP</w:t>
            </w:r>
          </w:p>
        </w:tc>
      </w:tr>
      <w:tr>
        <w:trPr>
          <w:cantSplit w:val="0"/>
          <w:trHeight w:val="268"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C1, C2</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KP3</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EP3</w:t>
            </w:r>
          </w:p>
        </w:tc>
      </w:tr>
      <w:tr>
        <w:trPr>
          <w:cantSplit w:val="0"/>
          <w:trHeight w:val="268"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KP3</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EP3</w:t>
            </w:r>
          </w:p>
        </w:tc>
      </w:tr>
      <w:tr>
        <w:trPr>
          <w:cantSplit w:val="0"/>
          <w:trHeight w:val="268"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PO3</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C4, A1</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KP3</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EP1, EP2</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mapping justification of this table is provided in section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37" w:lineRule="auto"/>
        <w:jc w:val="both"/>
        <w:rPr>
          <w:rFonts w:ascii="Times New Roman" w:cs="Times New Roman" w:eastAsia="Times New Roman" w:hAnsi="Times New Roman"/>
        </w:rPr>
        <w:sectPr>
          <w:footerReference r:id="rId20" w:type="default"/>
          <w:type w:val="nextPage"/>
          <w:pgSz w:h="16840" w:w="11910" w:orient="portrait"/>
          <w:pgMar w:bottom="1520" w:top="1880" w:left="1300" w:right="900" w:header="0" w:footer="1322"/>
          <w:pgNumType w:start="2"/>
        </w:sectPr>
      </w:pPr>
      <w:r w:rsidDel="00000000" w:rsidR="00000000" w:rsidRPr="00000000">
        <w:rPr>
          <w:rFonts w:ascii="Times New Roman" w:cs="Times New Roman" w:eastAsia="Times New Roman" w:hAnsi="Times New Roman"/>
          <w:rtl w:val="0"/>
        </w:rPr>
        <w:t xml:space="preserve">©Daffodil International University                                                                                                                iii</w:t>
      </w:r>
    </w:p>
    <w:p w:rsidR="00000000" w:rsidDel="00000000" w:rsidP="00000000" w:rsidRDefault="00000000" w:rsidRPr="00000000" w14:paraId="000000C1">
      <w:pPr>
        <w:pStyle w:val="Heading1"/>
        <w:spacing w:before="81" w:lineRule="auto"/>
        <w:ind w:right="39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C3">
      <w:pPr>
        <w:tabs>
          <w:tab w:val="left" w:leader="none" w:pos="9001"/>
        </w:tabs>
        <w:ind w:right="398"/>
        <w:jc w:val="both"/>
        <w:rPr>
          <w:rFonts w:ascii="Times New Roman" w:cs="Times New Roman" w:eastAsia="Times New Roman" w:hAnsi="Times New Roman"/>
          <w:b w:val="1"/>
        </w:rPr>
        <w:sectPr>
          <w:type w:val="nextPage"/>
          <w:pgSz w:h="16840" w:w="11910" w:orient="portrait"/>
          <w:pgMar w:bottom="2210" w:top="1920" w:left="1300" w:right="900" w:header="0" w:footer="1322"/>
        </w:sectPr>
      </w:pPr>
      <w:r w:rsidDel="00000000" w:rsidR="00000000" w:rsidRPr="00000000">
        <w:rPr>
          <w:rFonts w:ascii="Times New Roman" w:cs="Times New Roman" w:eastAsia="Times New Roman" w:hAnsi="Times New Roman"/>
          <w:b w:val="1"/>
          <w:rtl w:val="0"/>
        </w:rPr>
        <w:t xml:space="preserve">Declaration</w:t>
      </w:r>
      <w:r w:rsidDel="00000000" w:rsidR="00000000" w:rsidRPr="00000000">
        <w:rPr>
          <w:rFonts w:ascii="Times New Roman" w:cs="Times New Roman" w:eastAsia="Times New Roman" w:hAnsi="Times New Roman"/>
          <w:rtl w:val="0"/>
        </w:rPr>
        <w:tab/>
      </w:r>
      <w:hyperlink w:anchor="_heading=h.30j0zll">
        <w:r w:rsidDel="00000000" w:rsidR="00000000" w:rsidRPr="00000000">
          <w:rPr>
            <w:rFonts w:ascii="Times New Roman" w:cs="Times New Roman" w:eastAsia="Times New Roman" w:hAnsi="Times New Roman"/>
            <w:b w:val="1"/>
            <w:rtl w:val="0"/>
          </w:rPr>
          <w:t xml:space="preserve">i</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30"/>
        </w:tabs>
        <w:spacing w:after="0" w:before="233" w:line="240" w:lineRule="auto"/>
        <w:ind w:left="0" w:right="39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&amp; Program Outcome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2"/>
        </w:tabs>
        <w:spacing w:after="0" w:before="233" w:line="240" w:lineRule="auto"/>
        <w:ind w:left="443" w:right="0" w:hanging="3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w:t>
        <w:tab/>
      </w: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tab/>
      </w:r>
      <w:r w:rsidDel="00000000" w:rsidR="00000000" w:rsidRPr="00000000">
        <w:rPr>
          <w:rFonts w:ascii="Times New Roman" w:cs="Times New Roman" w:eastAsia="Times New Roman" w:hAnsi="Times New Roman"/>
          <w:color w:val="000000"/>
          <w:u w:val="none"/>
          <w:rtl w:val="0"/>
        </w:rPr>
        <w:t xml:space="preserve">2</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Feasibility Study</w:t>
        <w:tab/>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Gap Analysis</w:t>
        <w:tab/>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Outcome</w:t>
        <w:tab/>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2"/>
        </w:tabs>
        <w:spacing w:after="0" w:before="234" w:line="240" w:lineRule="auto"/>
        <w:ind w:left="443" w:right="0" w:hanging="3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Proposed Methodology/Architecture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Analysis &amp; Design Specificatio</w:t>
      </w:r>
      <w:r w:rsidDel="00000000" w:rsidR="00000000" w:rsidRPr="00000000">
        <w:rPr>
          <w:rFonts w:ascii="Times New Roman" w:cs="Times New Roman" w:eastAsia="Times New Roman" w:hAnsi="Times New Roman"/>
          <w:rtl w:val="0"/>
        </w:rPr>
        <w:t xml:space="preserve">n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7"/>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OverView…………………………………………………………………………….. 6</w:t>
      </w:r>
    </w:p>
    <w:p w:rsidR="00000000" w:rsidDel="00000000" w:rsidP="00000000" w:rsidRDefault="00000000" w:rsidRPr="00000000" w14:paraId="000000CF">
      <w:pPr>
        <w:numPr>
          <w:ilvl w:val="2"/>
          <w:numId w:val="13"/>
        </w:numPr>
        <w:tabs>
          <w:tab w:val="left" w:leader="none" w:pos="1644"/>
          <w:tab w:val="left" w:leader="dot" w:pos="9077"/>
        </w:tabs>
        <w:spacing w:before="17" w:lineRule="auto"/>
        <w:ind w:left="1644" w:hanging="698"/>
        <w:jc w:val="both"/>
      </w:pPr>
      <w:r w:rsidDel="00000000" w:rsidR="00000000" w:rsidRPr="00000000">
        <w:rPr>
          <w:rFonts w:ascii="Times New Roman" w:cs="Times New Roman" w:eastAsia="Times New Roman" w:hAnsi="Times New Roman"/>
          <w:rtl w:val="0"/>
        </w:rPr>
        <w:t xml:space="preserve">Proposed Methodology/ System Design—-------------------------------------------------- 7</w:t>
      </w:r>
    </w:p>
    <w:p w:rsidR="00000000" w:rsidDel="00000000" w:rsidP="00000000" w:rsidRDefault="00000000" w:rsidRPr="00000000" w14:paraId="000000D0">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7"/>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Ui 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4"/>
          <w:tab w:val="left" w:leader="dot" w:pos="9077"/>
        </w:tabs>
        <w:spacing w:after="0" w:before="17" w:line="240" w:lineRule="auto"/>
        <w:ind w:left="1644"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Project Plan</w:t>
        <w:tab/>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4"/>
        </w:tabs>
        <w:spacing w:after="0" w:before="234" w:line="240" w:lineRule="auto"/>
        <w:ind w:left="443" w:right="0" w:hanging="3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and Results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Analysis</w:t>
        <w:tab/>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and Discussion</w:t>
        <w:tab/>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0"/>
        </w:tabs>
        <w:spacing w:after="0" w:before="233" w:line="240" w:lineRule="auto"/>
        <w:ind w:left="443" w:right="0" w:hanging="3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Engineering Standards and Mapping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80"/>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Society, Environment and Sustainability</w:t>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Life</w:t>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Society &amp; Environment</w:t>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Ethical Aspects</w:t>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9"/>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Sustainability Plan</w:t>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and Team Work</w:t>
        <w:tab/>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Complex Engineering Problem</w:t>
        <w:tab/>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7"/>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Mapping of Program Outcome</w:t>
        <w:tab/>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8"/>
        </w:tabs>
        <w:spacing w:after="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Complex Problem Solving</w:t>
        <w:tab/>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4"/>
          <w:tab w:val="left" w:leader="dot" w:pos="9076"/>
        </w:tabs>
        <w:spacing w:after="20" w:before="17" w:line="240" w:lineRule="auto"/>
        <w:ind w:left="1644" w:right="0" w:hanging="69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Activities</w:t>
        <w:tab/>
      </w:r>
      <w:r w:rsidDel="00000000" w:rsidR="00000000" w:rsidRPr="00000000">
        <w:rPr>
          <w:rFonts w:ascii="Times New Roman" w:cs="Times New Roman" w:eastAsia="Times New Roman" w:hAnsi="Times New Roman"/>
          <w:color w:val="000000"/>
          <w:u w:val="none"/>
          <w:rtl w:val="0"/>
        </w:rPr>
        <w:t xml:space="preserve">1</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w:t>
      </w:r>
      <w:hyperlink w:anchor="_heading=h.30j0zll">
        <w:r w:rsidDel="00000000" w:rsidR="00000000" w:rsidRPr="00000000">
          <w:rPr>
            <w:rFonts w:ascii="Times New Roman" w:cs="Times New Roman" w:eastAsia="Times New Roman" w:hAnsi="Times New Roman"/>
            <w:b w:val="1"/>
            <w:rtl w:val="0"/>
          </w:rPr>
          <w:t xml:space="preserve">i</w:t>
        </w:r>
      </w:hyperlink>
      <w:r w:rsidDel="00000000" w:rsidR="00000000" w:rsidRPr="00000000">
        <w:rPr>
          <w:rFonts w:ascii="Times New Roman" w:cs="Times New Roman" w:eastAsia="Times New Roman" w:hAnsi="Times New Roman"/>
          <w:rtl w:val="0"/>
        </w:rPr>
        <w:t xml:space="preserve">v</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90"/>
        </w:tabs>
        <w:spacing w:after="0" w:before="22" w:line="309"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tab/>
        <w:t xml:space="preserve">Table of Contents</w:t>
      </w:r>
    </w:p>
    <w:p w:rsidR="00000000" w:rsidDel="00000000" w:rsidP="00000000" w:rsidRDefault="00000000" w:rsidRPr="00000000" w14:paraId="000000E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43"/>
          <w:tab w:val="left" w:leader="none" w:pos="9062"/>
        </w:tabs>
        <w:spacing w:after="0" w:before="239" w:line="240" w:lineRule="auto"/>
        <w:ind w:left="443" w:right="0" w:hanging="3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1</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w:t>
        <w:tab/>
      </w:r>
      <w:r w:rsidDel="00000000" w:rsidR="00000000" w:rsidRPr="00000000">
        <w:rPr>
          <w:rFonts w:ascii="Times New Roman" w:cs="Times New Roman" w:eastAsia="Times New Roman" w:hAnsi="Times New Roman"/>
          <w:color w:val="000000"/>
          <w:u w:val="none"/>
          <w:rtl w:val="0"/>
        </w:rPr>
        <w:t xml:space="preserve">1</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9"/>
        </w:tabs>
        <w:spacing w:after="0" w:before="17"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Limitation</w:t>
        <w:tab/>
      </w:r>
      <w:r w:rsidDel="00000000" w:rsidR="00000000" w:rsidRPr="00000000">
        <w:rPr>
          <w:rFonts w:ascii="Times New Roman" w:cs="Times New Roman" w:eastAsia="Times New Roman" w:hAnsi="Times New Roman"/>
          <w:color w:val="000000"/>
          <w:u w:val="none"/>
          <w:rtl w:val="0"/>
        </w:rPr>
        <w:t xml:space="preserve">1</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946"/>
          <w:tab w:val="left" w:leader="dot" w:pos="9078"/>
        </w:tabs>
        <w:spacing w:after="0" w:before="16" w:line="240" w:lineRule="auto"/>
        <w:ind w:left="946" w:right="0" w:hanging="5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Work</w:t>
        <w:tab/>
      </w:r>
      <w:r w:rsidDel="00000000" w:rsidR="00000000" w:rsidRPr="00000000">
        <w:rPr>
          <w:rFonts w:ascii="Times New Roman" w:cs="Times New Roman" w:eastAsia="Times New Roman" w:hAnsi="Times New Roman"/>
          <w:color w:val="000000"/>
          <w:u w:val="none"/>
          <w:rtl w:val="0"/>
        </w:rPr>
        <w:t xml:space="preserve">1</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2"/>
        </w:tabs>
        <w:spacing w:after="0" w:before="234" w:line="240" w:lineRule="auto"/>
        <w:ind w:left="117"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1</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2"/>
        </w:tabs>
        <w:spacing w:after="0" w:before="234" w:line="240" w:lineRule="auto"/>
        <w:ind w:left="117"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line="23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tabs>
          <w:tab w:val="left" w:leader="none" w:pos="571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7">
      <w:pPr>
        <w:tabs>
          <w:tab w:val="left" w:leader="none" w:pos="571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rPr>
        <w:sectPr>
          <w:type w:val="continuous"/>
          <w:pgSz w:h="16840" w:w="11910" w:orient="portrait"/>
          <w:pgMar w:bottom="2210" w:top="37" w:left="1300" w:right="900" w:header="0" w:footer="1322"/>
        </w:sectPr>
      </w:pPr>
      <w:r w:rsidDel="00000000" w:rsidR="00000000" w:rsidRPr="00000000">
        <w:rPr>
          <w:rFonts w:ascii="Times New Roman" w:cs="Times New Roman" w:eastAsia="Times New Roman" w:hAnsi="Times New Roman"/>
          <w:rtl w:val="0"/>
        </w:rPr>
        <w:t xml:space="preserve">©Daffodil International University                                                                                                          v</w:t>
      </w:r>
    </w:p>
    <w:p w:rsidR="00000000" w:rsidDel="00000000" w:rsidP="00000000" w:rsidRDefault="00000000" w:rsidRPr="00000000" w14:paraId="0000011C">
      <w:pPr>
        <w:spacing w:before="51" w:lineRule="auto"/>
        <w:ind w:right="397"/>
        <w:jc w:val="center"/>
        <w:rPr>
          <w:rFonts w:ascii="Times New Roman" w:cs="Times New Roman" w:eastAsia="Times New Roman" w:hAnsi="Times New Roman"/>
          <w:b w:val="1"/>
          <w:sz w:val="41"/>
          <w:szCs w:val="41"/>
        </w:rPr>
      </w:pPr>
      <w:bookmarkStart w:colFirst="0" w:colLast="0" w:name="_heading=h.tyjcwt" w:id="4"/>
      <w:bookmarkEnd w:id="4"/>
      <w:r w:rsidDel="00000000" w:rsidR="00000000" w:rsidRPr="00000000">
        <w:rPr>
          <w:rFonts w:ascii="Times New Roman" w:cs="Times New Roman" w:eastAsia="Times New Roman" w:hAnsi="Times New Roman"/>
          <w:b w:val="1"/>
          <w:sz w:val="41"/>
          <w:szCs w:val="41"/>
          <w:rtl w:val="0"/>
        </w:rPr>
        <w:t xml:space="preserve">Chapter 1</w:t>
      </w:r>
    </w:p>
    <w:p w:rsidR="00000000" w:rsidDel="00000000" w:rsidP="00000000" w:rsidRDefault="00000000" w:rsidRPr="00000000" w14:paraId="0000011D">
      <w:pPr>
        <w:spacing w:before="51" w:lineRule="auto"/>
        <w:ind w:right="397"/>
        <w:jc w:val="center"/>
        <w:rPr>
          <w:rFonts w:ascii="Times New Roman" w:cs="Times New Roman" w:eastAsia="Times New Roman" w:hAnsi="Times New Roman"/>
          <w:b w:val="1"/>
          <w:sz w:val="41"/>
          <w:szCs w:val="41"/>
        </w:rPr>
      </w:pPr>
      <w:bookmarkStart w:colFirst="0" w:colLast="0" w:name="_heading=h.syrvhefmd3mp" w:id="5"/>
      <w:bookmarkEnd w:id="5"/>
      <w:r w:rsidDel="00000000" w:rsidR="00000000" w:rsidRPr="00000000">
        <w:rPr>
          <w:rtl w:val="0"/>
        </w:rPr>
      </w:r>
    </w:p>
    <w:p w:rsidR="00000000" w:rsidDel="00000000" w:rsidP="00000000" w:rsidRDefault="00000000" w:rsidRPr="00000000" w14:paraId="0000011E">
      <w:pPr>
        <w:spacing w:before="51" w:lineRule="auto"/>
        <w:ind w:right="397"/>
        <w:jc w:val="center"/>
        <w:rPr>
          <w:rFonts w:ascii="Times New Roman" w:cs="Times New Roman" w:eastAsia="Times New Roman" w:hAnsi="Times New Roman"/>
          <w:b w:val="1"/>
          <w:i w:val="0"/>
          <w:smallCaps w:val="0"/>
          <w:strike w:val="0"/>
          <w:color w:val="000000"/>
          <w:sz w:val="49"/>
          <w:szCs w:val="49"/>
          <w:u w:val="none"/>
          <w:shd w:fill="auto" w:val="clear"/>
          <w:vertAlign w:val="baseline"/>
        </w:rPr>
      </w:pPr>
      <w:bookmarkStart w:colFirst="0" w:colLast="0" w:name="_heading=h.s5pj9fplrhxk" w:id="6"/>
      <w:bookmarkEnd w:id="6"/>
      <w:r w:rsidDel="00000000" w:rsidR="00000000" w:rsidRPr="00000000">
        <w:rPr>
          <w:rFonts w:ascii="Times New Roman" w:cs="Times New Roman" w:eastAsia="Times New Roman" w:hAnsi="Times New Roman"/>
          <w:b w:val="1"/>
          <w:sz w:val="42"/>
          <w:szCs w:val="42"/>
          <w:rtl w:val="0"/>
        </w:rPr>
        <w:t xml:space="preserve">Introduction</w:t>
      </w:r>
      <w:r w:rsidDel="00000000" w:rsidR="00000000" w:rsidRPr="00000000">
        <w:rPr>
          <w:rtl w:val="0"/>
        </w:rPr>
      </w:r>
    </w:p>
    <w:p w:rsidR="00000000" w:rsidDel="00000000" w:rsidP="00000000" w:rsidRDefault="00000000" w:rsidRPr="00000000" w14:paraId="000001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introduction chapter provides an overview of the Quick Doctor, including its purpose, objectives, and scope. It outlines the significance of the project in enhancing hospital operations and introduces the key features implemented using MySQL.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dy6vkm" w:id="7"/>
    <w:bookmarkEnd w:id="7"/>
    <w:p w:rsidR="00000000" w:rsidDel="00000000" w:rsidP="00000000" w:rsidRDefault="00000000" w:rsidRPr="00000000" w14:paraId="00000122">
      <w:pPr>
        <w:pStyle w:val="Heading3"/>
        <w:numPr>
          <w:ilvl w:val="1"/>
          <w:numId w:val="12"/>
        </w:numPr>
        <w:tabs>
          <w:tab w:val="left" w:leader="none" w:pos="852"/>
        </w:tabs>
        <w:ind w:left="852" w:hanging="735"/>
        <w:jc w:val="both"/>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2.00000000000003" w:lineRule="auto"/>
        <w:ind w:left="117" w:right="5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Hospitals often face inefficiencies in managing patient records, scheduling, and administrative tasks due to reliance on manual processes. This project aims to address these issues by developing a centralized system to streamline operations, reduce errors, and enhance healthcare delivery.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2.00000000000003" w:lineRule="auto"/>
        <w:ind w:left="117" w:right="5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Hospitals often struggle with inefficient data management, leading to delays in patient care, miscommunication among staff, and errors in record-keeping. Manual processes are time-consuming and prone to inaccuracies, impacting the overall quality of healthcare services. Additionally, the lack of a centralized system makes it challenging to access and analyze critical data promptly. This project aims to solve these issues by developing a Hospital Management System that ensures accurate data handling, streamlines operations, and improves coordination across departments.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d34og8" w:id="9"/>
    <w:bookmarkEnd w:id="9"/>
    <w:p w:rsidR="00000000" w:rsidDel="00000000" w:rsidP="00000000" w:rsidRDefault="00000000" w:rsidRPr="00000000" w14:paraId="00000126">
      <w:pPr>
        <w:pStyle w:val="Heading3"/>
        <w:numPr>
          <w:ilvl w:val="1"/>
          <w:numId w:val="12"/>
        </w:numPr>
        <w:tabs>
          <w:tab w:val="left" w:leader="none" w:pos="852"/>
        </w:tabs>
        <w:ind w:left="852" w:hanging="735"/>
        <w:jc w:val="both"/>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127">
      <w:pPr>
        <w:spacing w:before="216" w:line="252.00000000000003"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of this project is driven by the need to leverage computational technologies to enhance hospital management efficiency. By utilizing MySQL, the system enables robust data storage, retrieval, and manipulation for real-time decision-making. Advanced database features like views, triggers, and joins provide scalable solutions to handle complex healthcare data. This approach not only ensures accuracy and reliability but also optimizes operational workflows in a healthcare environment.</w:t>
      </w:r>
    </w:p>
    <w:p w:rsidR="00000000" w:rsidDel="00000000" w:rsidP="00000000" w:rsidRDefault="00000000" w:rsidRPr="00000000" w14:paraId="00000128">
      <w:pPr>
        <w:spacing w:before="216" w:line="252.00000000000003"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Solving this problem will enhance my understanding of database management and system design, equipping me with practical skills in MySQL and software development. Additionally, it provides an opportunity to contribute to real-world solutions that improve healthcare efficiency and patient outcomes.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2.00000000000003"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7dp8vu" w:id="11"/>
    <w:bookmarkEnd w:id="11"/>
    <w:p w:rsidR="00000000" w:rsidDel="00000000" w:rsidP="00000000" w:rsidRDefault="00000000" w:rsidRPr="00000000" w14:paraId="0000012B">
      <w:pPr>
        <w:pStyle w:val="Heading3"/>
        <w:numPr>
          <w:ilvl w:val="1"/>
          <w:numId w:val="12"/>
        </w:numPr>
        <w:tabs>
          <w:tab w:val="left" w:leader="none" w:pos="852"/>
        </w:tabs>
        <w:ind w:left="852" w:hanging="735"/>
        <w:jc w:val="both"/>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12C">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12D">
      <w:pPr>
        <w:numPr>
          <w:ilvl w:val="0"/>
          <w:numId w:val="4"/>
        </w:numPr>
        <w:spacing w:after="0" w:afterAutospacing="0" w:before="21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Efficient Data Management:</w:t>
      </w:r>
      <w:r w:rsidDel="00000000" w:rsidR="00000000" w:rsidRPr="00000000">
        <w:rPr>
          <w:rFonts w:ascii="Times New Roman" w:cs="Times New Roman" w:eastAsia="Times New Roman" w:hAnsi="Times New Roman"/>
          <w:rtl w:val="0"/>
        </w:rPr>
        <w:t xml:space="preserve"> To design a centralized database system for accurate and efficient storage, retrieval, and management of hospital data.  </w:t>
      </w:r>
    </w:p>
    <w:p w:rsidR="00000000" w:rsidDel="00000000" w:rsidP="00000000" w:rsidRDefault="00000000" w:rsidRPr="00000000" w14:paraId="0000012E">
      <w:pPr>
        <w:numPr>
          <w:ilvl w:val="0"/>
          <w:numId w:val="4"/>
        </w:numPr>
        <w:spacing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Streamlined Operations: </w:t>
      </w:r>
      <w:r w:rsidDel="00000000" w:rsidR="00000000" w:rsidRPr="00000000">
        <w:rPr>
          <w:rFonts w:ascii="Times New Roman" w:cs="Times New Roman" w:eastAsia="Times New Roman" w:hAnsi="Times New Roman"/>
          <w:rtl w:val="0"/>
        </w:rPr>
        <w:t xml:space="preserve">To automate critical processes such as patient management, appointment scheduling, and billing to reduce administrative workload and errors.  </w:t>
      </w:r>
    </w:p>
    <w:p w:rsidR="00000000" w:rsidDel="00000000" w:rsidP="00000000" w:rsidRDefault="00000000" w:rsidRPr="00000000" w14:paraId="0000012F">
      <w:pPr>
        <w:spacing w:before="21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spacing w:line="23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©Daffodil International University                                                                                                               1</w:t>
      </w:r>
      <w:r w:rsidDel="00000000" w:rsidR="00000000" w:rsidRPr="00000000">
        <w:rPr>
          <w:rtl w:val="0"/>
        </w:rPr>
      </w:r>
    </w:p>
    <w:p w:rsidR="00000000" w:rsidDel="00000000" w:rsidP="00000000" w:rsidRDefault="00000000" w:rsidRPr="00000000" w14:paraId="00000131">
      <w:pPr>
        <w:numPr>
          <w:ilvl w:val="0"/>
          <w:numId w:val="4"/>
        </w:numPr>
        <w:spacing w:after="0" w:afterAutospacing="0" w:before="21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Decision-Making:</w:t>
      </w:r>
      <w:r w:rsidDel="00000000" w:rsidR="00000000" w:rsidRPr="00000000">
        <w:rPr>
          <w:rFonts w:ascii="Times New Roman" w:cs="Times New Roman" w:eastAsia="Times New Roman" w:hAnsi="Times New Roman"/>
          <w:rtl w:val="0"/>
        </w:rPr>
        <w:t xml:space="preserve"> To provide real-time data insights through advanced features like views and triggers, enabling better coordination and informed decision-making in hospital operations. </w:t>
      </w:r>
      <w:r w:rsidDel="00000000" w:rsidR="00000000" w:rsidRPr="00000000">
        <w:rPr>
          <w:rtl w:val="0"/>
        </w:rPr>
      </w:r>
    </w:p>
    <w:p w:rsidR="00000000" w:rsidDel="00000000" w:rsidP="00000000" w:rsidRDefault="00000000" w:rsidRPr="00000000" w14:paraId="00000132">
      <w:pPr>
        <w:numPr>
          <w:ilvl w:val="0"/>
          <w:numId w:val="4"/>
        </w:numPr>
        <w:spacing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Configure and Manage IP Addresses: </w:t>
      </w:r>
      <w:r w:rsidDel="00000000" w:rsidR="00000000" w:rsidRPr="00000000">
        <w:rPr>
          <w:rFonts w:ascii="Times New Roman" w:cs="Times New Roman" w:eastAsia="Times New Roman" w:hAnsi="Times New Roman"/>
          <w:rtl w:val="0"/>
        </w:rPr>
        <w:t xml:space="preserve">To establish an organized IP addressing scheme for effective device management and optimal network performance.</w:t>
      </w:r>
    </w:p>
    <w:p w:rsidR="00000000" w:rsidDel="00000000" w:rsidP="00000000" w:rsidRDefault="00000000" w:rsidRPr="00000000" w14:paraId="00000133">
      <w:pPr>
        <w:spacing w:before="216" w:lineRule="auto"/>
        <w:ind w:left="1440" w:firstLine="0"/>
        <w:jc w:val="both"/>
        <w:rPr>
          <w:rFonts w:ascii="Times New Roman" w:cs="Times New Roman" w:eastAsia="Times New Roman" w:hAnsi="Times New Roman"/>
        </w:rPr>
      </w:pPr>
      <w:r w:rsidDel="00000000" w:rsidR="00000000" w:rsidRPr="00000000">
        <w:rPr>
          <w:rtl w:val="0"/>
        </w:rPr>
      </w:r>
    </w:p>
    <w:bookmarkStart w:colFirst="0" w:colLast="0" w:name="bookmark=id.26in1rg" w:id="13"/>
    <w:bookmarkEnd w:id="13"/>
    <w:p w:rsidR="00000000" w:rsidDel="00000000" w:rsidP="00000000" w:rsidRDefault="00000000" w:rsidRPr="00000000" w14:paraId="00000134">
      <w:pPr>
        <w:pStyle w:val="Heading3"/>
        <w:numPr>
          <w:ilvl w:val="1"/>
          <w:numId w:val="12"/>
        </w:numPr>
        <w:tabs>
          <w:tab w:val="left" w:leader="none" w:pos="852"/>
        </w:tabs>
        <w:spacing w:before="1" w:lineRule="auto"/>
        <w:ind w:left="852" w:hanging="735"/>
        <w:jc w:val="both"/>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Feasibility Study</w:t>
      </w:r>
    </w:p>
    <w:p w:rsidR="00000000" w:rsidDel="00000000" w:rsidP="00000000" w:rsidRDefault="00000000" w:rsidRPr="00000000" w14:paraId="00000135">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117"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feasibility study evaluates the technical, operational, and economic aspects of existing hospital management systems to identify key limitations and areas for improvement. It provides insights into the gaps present in manual and basic digital systems, highlighting the need for a more integrated and scalable solution. </w:t>
      </w:r>
      <w:hyperlink w:anchor="_heading=h.43ky6r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sdt>
      <w:sdtPr>
        <w:lock w:val="contentLocked"/>
        <w:tag w:val="goog_rdk_9"/>
      </w:sdtPr>
      <w:sdtContent>
        <w:tbl>
          <w:tblPr>
            <w:tblStyle w:val="Table5"/>
            <w:tblW w:w="9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5"/>
            <w:gridCol w:w="4855"/>
            <w:gridCol w:w="4855"/>
            <w:tblGridChange w:id="0">
              <w:tblGrid>
                <w:gridCol w:w="4855"/>
                <w:gridCol w:w="4855"/>
                <w:gridCol w:w="4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Feasibility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1:Hospital Management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 Automates some hospital tasks like patient registration and billing but lacks scalability, real-time synchronization, and integration with other systems like lab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Gap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basic functionalities but lacks advanced features like data analytics, real-time updates, and multi-department integration, reducing its usability and efficiency in modern healthcare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Operational 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 Automates basic functions but does not integrate other hospital departments effectively, causing delays in patient care and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Gap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inter-departmental integration makes coordination difficult, leading to fragmented patient care and inefficiency.</w:t>
                </w:r>
              </w:p>
            </w:tc>
          </w:tr>
        </w:tbl>
      </w:sdtContent>
    </w:sdt>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2.00000000000003"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bookmarkStart w:colFirst="0" w:colLast="0" w:name="bookmark=id.35nkun2" w:id="15"/>
    <w:bookmarkEnd w:id="15"/>
    <w:p w:rsidR="00000000" w:rsidDel="00000000" w:rsidP="00000000" w:rsidRDefault="00000000" w:rsidRPr="00000000" w14:paraId="00000149">
      <w:pPr>
        <w:pStyle w:val="Heading3"/>
        <w:numPr>
          <w:ilvl w:val="1"/>
          <w:numId w:val="12"/>
        </w:numPr>
        <w:tabs>
          <w:tab w:val="left" w:leader="none" w:pos="852"/>
        </w:tabs>
        <w:ind w:left="852" w:hanging="735"/>
        <w:jc w:val="both"/>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Gap Analysis</w:t>
      </w:r>
    </w:p>
    <w:p w:rsidR="00000000" w:rsidDel="00000000" w:rsidP="00000000" w:rsidRDefault="00000000" w:rsidRPr="00000000" w14:paraId="0000014A">
      <w:pPr>
        <w:spacing w:before="216" w:lineRule="auto"/>
        <w:ind w:left="11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gap analysis from the feasibility study highlights significant shortcomings in both systems. The manual system lacks scalability, real-time data access, and centralized information, leading to inefficiency and errors. The digital system, while automating basic tasks, lacks advanced features like real-time updates and inter-departmental integration, hindering its overall effectiveness. Both systems require improvements in scalability, integration, and automation to meet the evolving needs of modern healthcare management.</w:t>
      </w:r>
    </w:p>
    <w:p w:rsidR="00000000" w:rsidDel="00000000" w:rsidP="00000000" w:rsidRDefault="00000000" w:rsidRPr="00000000" w14:paraId="0000014B">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37" w:lineRule="auto"/>
        <w:jc w:val="both"/>
        <w:rPr>
          <w:rFonts w:ascii="Times New Roman" w:cs="Times New Roman" w:eastAsia="Times New Roman" w:hAnsi="Times New Roman"/>
        </w:rPr>
      </w:pPr>
      <w:r w:rsidDel="00000000" w:rsidR="00000000" w:rsidRPr="00000000">
        <w:rPr>
          <w:rtl w:val="0"/>
        </w:rPr>
      </w:r>
    </w:p>
    <w:bookmarkStart w:colFirst="0" w:colLast="0" w:name="bookmark=id.44sinio" w:id="17"/>
    <w:bookmarkEnd w:id="17"/>
    <w:p w:rsidR="00000000" w:rsidDel="00000000" w:rsidP="00000000" w:rsidRDefault="00000000" w:rsidRPr="00000000" w14:paraId="0000014D">
      <w:pPr>
        <w:pStyle w:val="Heading3"/>
        <w:numPr>
          <w:ilvl w:val="1"/>
          <w:numId w:val="12"/>
        </w:numPr>
        <w:tabs>
          <w:tab w:val="left" w:leader="none" w:pos="852"/>
        </w:tabs>
        <w:ind w:left="852" w:hanging="735"/>
        <w:jc w:val="both"/>
        <w:rPr>
          <w:rFonts w:ascii="Times New Roman" w:cs="Times New Roman" w:eastAsia="Times New Roman" w:hAnsi="Times New Roman"/>
        </w:rPr>
      </w:pPr>
      <w:bookmarkStart w:colFirst="0" w:colLast="0" w:name="_heading=h.2jxsxqh" w:id="18"/>
      <w:bookmarkEnd w:id="18"/>
      <w:r w:rsidDel="00000000" w:rsidR="00000000" w:rsidRPr="00000000">
        <w:rPr>
          <w:rFonts w:ascii="Times New Roman" w:cs="Times New Roman" w:eastAsia="Times New Roman" w:hAnsi="Times New Roman"/>
          <w:rtl w:val="0"/>
        </w:rPr>
        <w:t xml:space="preserve">Project Outcome</w:t>
      </w:r>
    </w:p>
    <w:p w:rsidR="00000000" w:rsidDel="00000000" w:rsidP="00000000" w:rsidRDefault="00000000" w:rsidRPr="00000000" w14:paraId="0000014E">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14F">
      <w:pPr>
        <w:numPr>
          <w:ilvl w:val="0"/>
          <w:numId w:val="14"/>
        </w:numPr>
        <w:spacing w:after="0" w:afterAutospacing="0" w:before="21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Improved Data Management: </w:t>
      </w:r>
      <w:r w:rsidDel="00000000" w:rsidR="00000000" w:rsidRPr="00000000">
        <w:rPr>
          <w:rFonts w:ascii="Times New Roman" w:cs="Times New Roman" w:eastAsia="Times New Roman" w:hAnsi="Times New Roman"/>
          <w:rtl w:val="0"/>
        </w:rPr>
        <w:t xml:space="preserve">A centralized system for efficient storage, retrieval, and management of patient and hospital data, reducing errors and delays.  </w:t>
      </w:r>
    </w:p>
    <w:p w:rsidR="00000000" w:rsidDel="00000000" w:rsidP="00000000" w:rsidRDefault="00000000" w:rsidRPr="00000000" w14:paraId="00000150">
      <w:pPr>
        <w:numPr>
          <w:ilvl w:val="0"/>
          <w:numId w:val="1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Streamlined Hospital Operations:</w:t>
      </w:r>
      <w:r w:rsidDel="00000000" w:rsidR="00000000" w:rsidRPr="00000000">
        <w:rPr>
          <w:rFonts w:ascii="Times New Roman" w:cs="Times New Roman" w:eastAsia="Times New Roman" w:hAnsi="Times New Roman"/>
          <w:rtl w:val="0"/>
        </w:rPr>
        <w:t xml:space="preserve"> Automation of key processes like patient registration, appointment scheduling, and billing, improving workflow and reducing manual labor.  </w:t>
      </w:r>
    </w:p>
    <w:p w:rsidR="00000000" w:rsidDel="00000000" w:rsidP="00000000" w:rsidRDefault="00000000" w:rsidRPr="00000000" w14:paraId="00000151">
      <w:pPr>
        <w:numPr>
          <w:ilvl w:val="0"/>
          <w:numId w:val="14"/>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Decision-Making: </w:t>
      </w:r>
      <w:r w:rsidDel="00000000" w:rsidR="00000000" w:rsidRPr="00000000">
        <w:rPr>
          <w:rFonts w:ascii="Times New Roman" w:cs="Times New Roman" w:eastAsia="Times New Roman" w:hAnsi="Times New Roman"/>
          <w:rtl w:val="0"/>
        </w:rPr>
        <w:t xml:space="preserve">Real-time data access and analytics features enabling better coordination among departments and informed decision-making for hospital management.  </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37" w:lineRule="auto"/>
        <w:jc w:val="both"/>
        <w:rPr>
          <w:rFonts w:ascii="Times New Roman" w:cs="Times New Roman" w:eastAsia="Times New Roman" w:hAnsi="Times New Roman"/>
        </w:rPr>
        <w:sectPr>
          <w:footerReference r:id="rId21" w:type="default"/>
          <w:type w:val="nextPage"/>
          <w:pgSz w:h="16840" w:w="11910" w:orient="portrait"/>
          <w:pgMar w:bottom="1480" w:top="1920" w:left="1300" w:right="900" w:header="0" w:footer="1282"/>
          <w:pgNumType w:start="1"/>
        </w:sectPr>
      </w:pPr>
      <w:r w:rsidDel="00000000" w:rsidR="00000000" w:rsidRPr="00000000">
        <w:rPr>
          <w:rFonts w:ascii="Times New Roman" w:cs="Times New Roman" w:eastAsia="Times New Roman" w:hAnsi="Times New Roman"/>
          <w:rtl w:val="0"/>
        </w:rPr>
        <w:t xml:space="preserve">©Daffodil International University                                                                                                               3</w:t>
      </w:r>
    </w:p>
    <w:bookmarkStart w:colFirst="0" w:colLast="0" w:name="bookmark=id.z337ya" w:id="19"/>
    <w:bookmarkEnd w:id="19"/>
    <w:p w:rsidR="00000000" w:rsidDel="00000000" w:rsidP="00000000" w:rsidRDefault="00000000" w:rsidRPr="00000000" w14:paraId="00000162">
      <w:pPr>
        <w:spacing w:before="51" w:lineRule="auto"/>
        <w:ind w:right="397"/>
        <w:jc w:val="center"/>
        <w:rPr>
          <w:rFonts w:ascii="Times New Roman" w:cs="Times New Roman" w:eastAsia="Times New Roman" w:hAnsi="Times New Roman"/>
          <w:b w:val="1"/>
          <w:sz w:val="41"/>
          <w:szCs w:val="41"/>
        </w:rPr>
      </w:pPr>
      <w:bookmarkStart w:colFirst="0" w:colLast="0" w:name="_heading=h.3j2qqm3" w:id="20"/>
      <w:bookmarkEnd w:id="20"/>
      <w:r w:rsidDel="00000000" w:rsidR="00000000" w:rsidRPr="00000000">
        <w:rPr>
          <w:rFonts w:ascii="Times New Roman" w:cs="Times New Roman" w:eastAsia="Times New Roman" w:hAnsi="Times New Roman"/>
          <w:b w:val="1"/>
          <w:sz w:val="41"/>
          <w:szCs w:val="41"/>
          <w:rtl w:val="0"/>
        </w:rPr>
        <w:t xml:space="preserve">Chapter 2</w:t>
      </w:r>
    </w:p>
    <w:p w:rsidR="00000000" w:rsidDel="00000000" w:rsidP="00000000" w:rsidRDefault="00000000" w:rsidRPr="00000000" w14:paraId="00000163">
      <w:pPr>
        <w:pStyle w:val="Heading1"/>
        <w:ind w:right="4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Methodology/Architecture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Methodology/Architecture chapter will outline the system design, including the technologies used, database structure, and the workflow for implementing the Quick Doctor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6" w:firstLine="0"/>
        <w:jc w:val="both"/>
        <w:rPr>
          <w:rFonts w:ascii="Times New Roman" w:cs="Times New Roman" w:eastAsia="Times New Roman" w:hAnsi="Times New Roman"/>
        </w:rPr>
      </w:pPr>
      <w:r w:rsidDel="00000000" w:rsidR="00000000" w:rsidRPr="00000000">
        <w:rPr>
          <w:rtl w:val="0"/>
        </w:rPr>
      </w:r>
    </w:p>
    <w:bookmarkStart w:colFirst="0" w:colLast="0" w:name="bookmark=id.1y810tw" w:id="21"/>
    <w:bookmarkEnd w:id="21"/>
    <w:p w:rsidR="00000000" w:rsidDel="00000000" w:rsidP="00000000" w:rsidRDefault="00000000" w:rsidRPr="00000000" w14:paraId="00000167">
      <w:pPr>
        <w:pStyle w:val="Heading3"/>
        <w:numPr>
          <w:ilvl w:val="1"/>
          <w:numId w:val="11"/>
        </w:numPr>
        <w:tabs>
          <w:tab w:val="left" w:leader="none" w:pos="852"/>
        </w:tabs>
        <w:ind w:left="852" w:hanging="735"/>
        <w:jc w:val="both"/>
        <w:rPr>
          <w:rFonts w:ascii="Times New Roman" w:cs="Times New Roman" w:eastAsia="Times New Roman" w:hAnsi="Times New Roman"/>
        </w:rPr>
      </w:pPr>
      <w:bookmarkStart w:colFirst="0" w:colLast="0" w:name="_heading=h.4i7ojhp" w:id="22"/>
      <w:bookmarkEnd w:id="22"/>
      <w:r w:rsidDel="00000000" w:rsidR="00000000" w:rsidRPr="00000000">
        <w:rPr>
          <w:rFonts w:ascii="Times New Roman" w:cs="Times New Roman" w:eastAsia="Times New Roman" w:hAnsi="Times New Roman"/>
          <w:rtl w:val="0"/>
        </w:rPr>
        <w:t xml:space="preserve">Requirement Analysis &amp; Design Specification</w:t>
      </w:r>
    </w:p>
    <w:p w:rsidR="00000000" w:rsidDel="00000000" w:rsidP="00000000" w:rsidRDefault="00000000" w:rsidRPr="00000000" w14:paraId="00000168">
      <w:pPr>
        <w:pStyle w:val="Heading4"/>
        <w:tabs>
          <w:tab w:val="left" w:leader="none" w:pos="939"/>
        </w:tabs>
        <w:spacing w:before="201" w:lineRule="auto"/>
        <w:ind w:firstLine="939"/>
        <w:jc w:val="both"/>
        <w:rPr>
          <w:rFonts w:ascii="LM Roman 10" w:cs="LM Roman 10" w:eastAsia="LM Roman 10" w:hAnsi="LM Roman 10"/>
          <w:sz w:val="26"/>
          <w:szCs w:val="26"/>
        </w:rPr>
      </w:pPr>
      <w:bookmarkStart w:colFirst="0" w:colLast="0" w:name="_heading=h.1ci93xb" w:id="24"/>
      <w:bookmarkEnd w:id="24"/>
      <w:r w:rsidDel="00000000" w:rsidR="00000000" w:rsidRPr="00000000">
        <w:rPr>
          <w:rFonts w:ascii="Times New Roman" w:cs="Times New Roman" w:eastAsia="Times New Roman" w:hAnsi="Times New Roman"/>
          <w:rtl w:val="0"/>
        </w:rPr>
        <w:t xml:space="preserve">2.1.1 </w:t>
      </w:r>
      <w:bookmarkStart w:colFirst="0" w:colLast="0" w:name="bookmark=id.2xcytpi" w:id="23"/>
      <w:bookmarkEnd w:id="23"/>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169">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following steps outline the project approach:</w:t>
      </w:r>
    </w:p>
    <w:p w:rsidR="00000000" w:rsidDel="00000000" w:rsidP="00000000" w:rsidRDefault="00000000" w:rsidRPr="00000000" w14:paraId="0000016A">
      <w:pPr>
        <w:tabs>
          <w:tab w:val="left" w:leader="none" w:pos="939"/>
        </w:tabs>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1. Idea Selection</w:t>
      </w:r>
    </w:p>
    <w:p w:rsidR="00000000" w:rsidDel="00000000" w:rsidP="00000000" w:rsidRDefault="00000000" w:rsidRPr="00000000" w14:paraId="0000016B">
      <w:pPr>
        <w:numPr>
          <w:ilvl w:val="0"/>
          <w:numId w:val="2"/>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began by brainstorming ideas for a meaningful and practical project that could address real-world problems.  </w:t>
      </w:r>
    </w:p>
    <w:p w:rsidR="00000000" w:rsidDel="00000000" w:rsidP="00000000" w:rsidRDefault="00000000" w:rsidRPr="00000000" w14:paraId="0000016C">
      <w:pPr>
        <w:numPr>
          <w:ilvl w:val="0"/>
          <w:numId w:val="2"/>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thorough discussions, we decided on developing a </w:t>
      </w:r>
      <w:r w:rsidDel="00000000" w:rsidR="00000000" w:rsidRPr="00000000">
        <w:rPr>
          <w:rFonts w:ascii="Times New Roman" w:cs="Times New Roman" w:eastAsia="Times New Roman" w:hAnsi="Times New Roman"/>
          <w:b w:val="1"/>
          <w:rtl w:val="0"/>
        </w:rPr>
        <w:t xml:space="preserve">Hospital Management System</w:t>
      </w:r>
      <w:r w:rsidDel="00000000" w:rsidR="00000000" w:rsidRPr="00000000">
        <w:rPr>
          <w:rFonts w:ascii="Times New Roman" w:cs="Times New Roman" w:eastAsia="Times New Roman" w:hAnsi="Times New Roman"/>
          <w:rtl w:val="0"/>
        </w:rPr>
        <w:t xml:space="preserve"> to streamline hospital operations and improve patient care.  </w:t>
      </w:r>
    </w:p>
    <w:p w:rsidR="00000000" w:rsidDel="00000000" w:rsidP="00000000" w:rsidRDefault="00000000" w:rsidRPr="00000000" w14:paraId="0000016D">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tabs>
          <w:tab w:val="left" w:leader="none" w:pos="939"/>
        </w:tabs>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 Feature Selection and Planning</w:t>
      </w:r>
    </w:p>
    <w:p w:rsidR="00000000" w:rsidDel="00000000" w:rsidP="00000000" w:rsidRDefault="00000000" w:rsidRPr="00000000" w14:paraId="0000016F">
      <w:pPr>
        <w:numPr>
          <w:ilvl w:val="0"/>
          <w:numId w:val="16"/>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conducted research on the common functionalities required in hospital management systems.  </w:t>
      </w:r>
    </w:p>
    <w:p w:rsidR="00000000" w:rsidDel="00000000" w:rsidP="00000000" w:rsidRDefault="00000000" w:rsidRPr="00000000" w14:paraId="00000170">
      <w:pPr>
        <w:numPr>
          <w:ilvl w:val="0"/>
          <w:numId w:val="16"/>
        </w:numPr>
        <w:tabs>
          <w:tab w:val="left" w:leader="none" w:pos="939"/>
        </w:tabs>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features like patient registration, appointment scheduling, billing, doctor management,  inventory management, and report generation were finalized.  </w:t>
      </w:r>
    </w:p>
    <w:p w:rsidR="00000000" w:rsidDel="00000000" w:rsidP="00000000" w:rsidRDefault="00000000" w:rsidRPr="00000000" w14:paraId="00000171">
      <w:pPr>
        <w:numPr>
          <w:ilvl w:val="0"/>
          <w:numId w:val="16"/>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a project blueprint detailing the workflow and data requirements for each feature.  </w:t>
      </w:r>
    </w:p>
    <w:p w:rsidR="00000000" w:rsidDel="00000000" w:rsidP="00000000" w:rsidRDefault="00000000" w:rsidRPr="00000000" w14:paraId="00000172">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tabs>
          <w:tab w:val="left" w:leader="none" w:pos="939"/>
        </w:tabs>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 Database Design </w:t>
      </w:r>
    </w:p>
    <w:p w:rsidR="00000000" w:rsidDel="00000000" w:rsidP="00000000" w:rsidRDefault="00000000" w:rsidRPr="00000000" w14:paraId="00000174">
      <w:pPr>
        <w:numPr>
          <w:ilvl w:val="0"/>
          <w:numId w:val="15"/>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features as a guide, we designed a relational database with 15 tables to store data related to patients, doctors, appointments, billing, inventory, etc.  </w:t>
      </w:r>
    </w:p>
    <w:p w:rsidR="00000000" w:rsidDel="00000000" w:rsidP="00000000" w:rsidRDefault="00000000" w:rsidRPr="00000000" w14:paraId="00000175">
      <w:pPr>
        <w:numPr>
          <w:ilvl w:val="0"/>
          <w:numId w:val="15"/>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We focused on normalization to eliminate redundancy and ensure efficient data storage.  </w:t>
      </w:r>
    </w:p>
    <w:p w:rsidR="00000000" w:rsidDel="00000000" w:rsidP="00000000" w:rsidRDefault="00000000" w:rsidRPr="00000000" w14:paraId="00000176">
      <w:pPr>
        <w:tabs>
          <w:tab w:val="left" w:leader="none" w:pos="939"/>
        </w:tabs>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4. Implementation Using MySQL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numPr>
          <w:ilvl w:val="0"/>
          <w:numId w:val="3"/>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the database schema in MySQL, defining tables with appropriate fields, data types, and constraints.  </w:t>
      </w:r>
    </w:p>
    <w:p w:rsidR="00000000" w:rsidDel="00000000" w:rsidP="00000000" w:rsidRDefault="00000000" w:rsidRPr="00000000" w14:paraId="00000178">
      <w:pPr>
        <w:numPr>
          <w:ilvl w:val="0"/>
          <w:numId w:val="3"/>
        </w:numPr>
        <w:tabs>
          <w:tab w:val="left" w:leader="none" w:pos="939"/>
        </w:tabs>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SQL queries were written to handle data insertion, updates, and retrieval.  </w:t>
      </w:r>
    </w:p>
    <w:p w:rsidR="00000000" w:rsidDel="00000000" w:rsidP="00000000" w:rsidRDefault="00000000" w:rsidRPr="00000000" w14:paraId="00000179">
      <w:pPr>
        <w:numPr>
          <w:ilvl w:val="0"/>
          <w:numId w:val="3"/>
        </w:numPr>
        <w:tabs>
          <w:tab w:val="left" w:leader="none" w:pos="939"/>
        </w:tabs>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Joins </w:t>
      </w:r>
      <w:r w:rsidDel="00000000" w:rsidR="00000000" w:rsidRPr="00000000">
        <w:rPr>
          <w:rFonts w:ascii="Times New Roman" w:cs="Times New Roman" w:eastAsia="Times New Roman" w:hAnsi="Times New Roman"/>
          <w:rtl w:val="0"/>
        </w:rPr>
        <w:t xml:space="preserve">were implemented to connect data across multiple tables and provide meaningful insights.  </w:t>
      </w:r>
    </w:p>
    <w:p w:rsidR="00000000" w:rsidDel="00000000" w:rsidP="00000000" w:rsidRDefault="00000000" w:rsidRPr="00000000" w14:paraId="0000017A">
      <w:pPr>
        <w:numPr>
          <w:ilvl w:val="0"/>
          <w:numId w:val="3"/>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Views</w:t>
      </w:r>
      <w:r w:rsidDel="00000000" w:rsidR="00000000" w:rsidRPr="00000000">
        <w:rPr>
          <w:rFonts w:ascii="Times New Roman" w:cs="Times New Roman" w:eastAsia="Times New Roman" w:hAnsi="Times New Roman"/>
          <w:rtl w:val="0"/>
        </w:rPr>
        <w:t xml:space="preserve"> were created for commonly used queries, enhancing efficiency and simplifying report generation.                                                                                                                             </w:t>
      </w:r>
      <w:r w:rsidDel="00000000" w:rsidR="00000000" w:rsidRPr="00000000">
        <w:rPr>
          <w:rFonts w:ascii="Times New Roman" w:cs="Times New Roman" w:eastAsia="Times New Roman" w:hAnsi="Times New Roman"/>
          <w:b w:val="1"/>
          <w:i w:val="1"/>
          <w:rtl w:val="0"/>
        </w:rPr>
        <w:t xml:space="preserve">     4  </w:t>
      </w:r>
    </w:p>
    <w:p w:rsidR="00000000" w:rsidDel="00000000" w:rsidP="00000000" w:rsidRDefault="00000000" w:rsidRPr="00000000" w14:paraId="0000017B">
      <w:pPr>
        <w:tabs>
          <w:tab w:val="left" w:leader="none" w:pos="939"/>
        </w:tabs>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tabs>
          <w:tab w:val="left" w:leader="none" w:pos="939"/>
        </w:tabs>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Adding Advanced Features</w:t>
      </w:r>
    </w:p>
    <w:p w:rsidR="00000000" w:rsidDel="00000000" w:rsidP="00000000" w:rsidRDefault="00000000" w:rsidRPr="00000000" w14:paraId="0000017D">
      <w:pPr>
        <w:numPr>
          <w:ilvl w:val="0"/>
          <w:numId w:val="7"/>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Triggers</w:t>
      </w:r>
      <w:r w:rsidDel="00000000" w:rsidR="00000000" w:rsidRPr="00000000">
        <w:rPr>
          <w:rFonts w:ascii="Times New Roman" w:cs="Times New Roman" w:eastAsia="Times New Roman" w:hAnsi="Times New Roman"/>
          <w:rtl w:val="0"/>
        </w:rPr>
        <w:t xml:space="preserve"> were added to automate specific tasks, such as updating stock in the inventory when medicines were issued.  </w:t>
      </w:r>
    </w:p>
    <w:p w:rsidR="00000000" w:rsidDel="00000000" w:rsidP="00000000" w:rsidRDefault="00000000" w:rsidRPr="00000000" w14:paraId="0000017E">
      <w:pPr>
        <w:numPr>
          <w:ilvl w:val="0"/>
          <w:numId w:val="7"/>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Validation constraints were implemented to ensure data integrity, like checking for duplicate entries or invalid appointment times.  </w:t>
      </w:r>
    </w:p>
    <w:p w:rsidR="00000000" w:rsidDel="00000000" w:rsidP="00000000" w:rsidRDefault="00000000" w:rsidRPr="00000000" w14:paraId="0000017F">
      <w:pPr>
        <w:tabs>
          <w:tab w:val="left" w:leader="none" w:pos="939"/>
        </w:tabs>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tabs>
          <w:tab w:val="left" w:leader="none" w:pos="939"/>
        </w:tabs>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6. Testing the System</w:t>
      </w:r>
      <w:r w:rsidDel="00000000" w:rsidR="00000000" w:rsidRPr="00000000">
        <w:rPr>
          <w:rtl w:val="0"/>
        </w:rPr>
      </w:r>
    </w:p>
    <w:p w:rsidR="00000000" w:rsidDel="00000000" w:rsidP="00000000" w:rsidRDefault="00000000" w:rsidRPr="00000000" w14:paraId="00000181">
      <w:pPr>
        <w:numPr>
          <w:ilvl w:val="0"/>
          <w:numId w:val="6"/>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conducted rigorous testing to identify and fix errors in the database design and SQL queries.  </w:t>
      </w:r>
    </w:p>
    <w:p w:rsidR="00000000" w:rsidDel="00000000" w:rsidP="00000000" w:rsidRDefault="00000000" w:rsidRPr="00000000" w14:paraId="00000182">
      <w:pPr>
        <w:numPr>
          <w:ilvl w:val="0"/>
          <w:numId w:val="6"/>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Various test cases were run to ensure the correctness of features like patient registration, billing calculations, and appointment scheduling.  </w:t>
      </w:r>
    </w:p>
    <w:p w:rsidR="00000000" w:rsidDel="00000000" w:rsidP="00000000" w:rsidRDefault="00000000" w:rsidRPr="00000000" w14:paraId="00000183">
      <w:pPr>
        <w:tabs>
          <w:tab w:val="left" w:leader="none" w:pos="939"/>
        </w:tabs>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tabs>
          <w:tab w:val="left" w:leader="none" w:pos="939"/>
        </w:tabs>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7. Finalizing the Project </w:t>
      </w:r>
    </w:p>
    <w:p w:rsidR="00000000" w:rsidDel="00000000" w:rsidP="00000000" w:rsidRDefault="00000000" w:rsidRPr="00000000" w14:paraId="00000185">
      <w:pPr>
        <w:numPr>
          <w:ilvl w:val="0"/>
          <w:numId w:val="1"/>
        </w:numPr>
        <w:tabs>
          <w:tab w:val="left" w:leader="none" w:pos="939"/>
        </w:tabs>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testing, we refined the system by improving the database design, optimizing queries, and ensuring all features worked seamlessly.  </w:t>
      </w:r>
    </w:p>
    <w:p w:rsidR="00000000" w:rsidDel="00000000" w:rsidP="00000000" w:rsidRDefault="00000000" w:rsidRPr="00000000" w14:paraId="00000186">
      <w:pPr>
        <w:numPr>
          <w:ilvl w:val="0"/>
          <w:numId w:val="1"/>
        </w:numPr>
        <w:tabs>
          <w:tab w:val="left" w:leader="none" w:pos="939"/>
        </w:tabs>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flowchart was created to represent the system workflow visually, aiding in better understanding and presentation.  </w:t>
      </w:r>
    </w:p>
    <w:p w:rsidR="00000000" w:rsidDel="00000000" w:rsidP="00000000" w:rsidRDefault="00000000" w:rsidRPr="00000000" w14:paraId="00000187">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tabs>
          <w:tab w:val="left" w:leader="none" w:pos="939"/>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tabs>
          <w:tab w:val="left" w:leader="none" w:pos="939"/>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3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5</w:t>
      </w:r>
    </w:p>
    <w:p w:rsidR="00000000" w:rsidDel="00000000" w:rsidP="00000000" w:rsidRDefault="00000000" w:rsidRPr="00000000" w14:paraId="00000199">
      <w:pPr>
        <w:pStyle w:val="Heading4"/>
        <w:tabs>
          <w:tab w:val="left" w:leader="none" w:pos="939"/>
        </w:tabs>
        <w:spacing w:before="137" w:lineRule="auto"/>
        <w:ind w:firstLine="939"/>
        <w:jc w:val="both"/>
        <w:rPr>
          <w:rFonts w:ascii="Times New Roman" w:cs="Times New Roman" w:eastAsia="Times New Roman" w:hAnsi="Times New Roman"/>
        </w:rPr>
      </w:pPr>
      <w:bookmarkStart w:colFirst="0" w:colLast="0" w:name="_heading=h.2bn6wsx" w:id="26"/>
      <w:bookmarkEnd w:id="26"/>
      <w:r w:rsidDel="00000000" w:rsidR="00000000" w:rsidRPr="00000000">
        <w:rPr>
          <w:rFonts w:ascii="Times New Roman" w:cs="Times New Roman" w:eastAsia="Times New Roman" w:hAnsi="Times New Roman"/>
          <w:rtl w:val="0"/>
        </w:rPr>
        <w:t xml:space="preserve">2.1.2 </w:t>
      </w:r>
      <w:bookmarkStart w:colFirst="0" w:colLast="0" w:name="bookmark=id.3whwml4" w:id="25"/>
      <w:bookmarkEnd w:id="25"/>
      <w:r w:rsidDel="00000000" w:rsidR="00000000" w:rsidRPr="00000000">
        <w:rPr>
          <w:rFonts w:ascii="Times New Roman" w:cs="Times New Roman" w:eastAsia="Times New Roman" w:hAnsi="Times New Roman"/>
          <w:rtl w:val="0"/>
        </w:rPr>
        <w:t xml:space="preserve">Proposed Methodology/ System Design</w:t>
      </w:r>
    </w:p>
    <w:p w:rsidR="00000000" w:rsidDel="00000000" w:rsidP="00000000" w:rsidRDefault="00000000" w:rsidRPr="00000000" w14:paraId="0000019A">
      <w:pPr>
        <w:tabs>
          <w:tab w:val="left" w:leader="none" w:pos="939"/>
        </w:tabs>
        <w:rPr/>
      </w:pPr>
      <w:r w:rsidDel="00000000" w:rsidR="00000000" w:rsidRPr="00000000">
        <w:rPr>
          <w:rtl w:val="0"/>
        </w:rPr>
      </w:r>
    </w:p>
    <w:p w:rsidR="00000000" w:rsidDel="00000000" w:rsidP="00000000" w:rsidRDefault="00000000" w:rsidRPr="00000000" w14:paraId="0000019B">
      <w:pPr>
        <w:tabs>
          <w:tab w:val="left" w:leader="none" w:pos="939"/>
        </w:tabs>
        <w:rPr/>
      </w:pPr>
      <w:r w:rsidDel="00000000" w:rsidR="00000000" w:rsidRPr="00000000">
        <w:rPr>
          <w:rtl w:val="0"/>
        </w:rPr>
      </w:r>
    </w:p>
    <w:p w:rsidR="00000000" w:rsidDel="00000000" w:rsidP="00000000" w:rsidRDefault="00000000" w:rsidRPr="00000000" w14:paraId="0000019C">
      <w:pPr>
        <w:tabs>
          <w:tab w:val="left" w:leader="none" w:pos="939"/>
        </w:tabs>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D">
      <w:pPr>
        <w:tabs>
          <w:tab w:val="left" w:leader="none" w:pos="939"/>
        </w:tabs>
        <w:jc w:val="both"/>
        <w:rPr/>
      </w:pPr>
      <w:r w:rsidDel="00000000" w:rsidR="00000000" w:rsidRPr="00000000">
        <w:rPr>
          <w:rtl w:val="0"/>
        </w:rPr>
        <w:t xml:space="preserve">              </w:t>
      </w:r>
      <w:r w:rsidDel="00000000" w:rsidR="00000000" w:rsidRPr="00000000">
        <w:rPr/>
        <w:drawing>
          <wp:inline distB="114300" distT="114300" distL="114300" distR="114300">
            <wp:extent cx="4792490" cy="3614738"/>
            <wp:effectExtent b="0" l="0" r="0" t="0"/>
            <wp:docPr id="3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79249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Style w:val="Heading4"/>
        <w:tabs>
          <w:tab w:val="left" w:leader="none" w:pos="939"/>
        </w:tabs>
        <w:spacing w:before="137" w:lineRule="auto"/>
        <w:ind w:firstLine="939"/>
        <w:jc w:val="both"/>
        <w:rPr>
          <w:rFonts w:ascii="Times New Roman" w:cs="Times New Roman" w:eastAsia="Times New Roman" w:hAnsi="Times New Roman"/>
        </w:rPr>
      </w:pPr>
      <w:bookmarkStart w:colFirst="0" w:colLast="0" w:name="_heading=h.kkocb4z735tr" w:id="28"/>
      <w:bookmarkEnd w:id="28"/>
      <w:r w:rsidDel="00000000" w:rsidR="00000000" w:rsidRPr="00000000">
        <w:rPr>
          <w:rFonts w:ascii="Times New Roman" w:cs="Times New Roman" w:eastAsia="Times New Roman" w:hAnsi="Times New Roman"/>
          <w:rtl w:val="0"/>
        </w:rPr>
        <w:t xml:space="preserve">2.1.3</w:t>
      </w:r>
      <w:bookmarkStart w:colFirst="0" w:colLast="0" w:name="bookmark=kix.z7nlfinnl7tp" w:id="27"/>
      <w:bookmarkEnd w:id="27"/>
      <w:r w:rsidDel="00000000" w:rsidR="00000000" w:rsidRPr="00000000">
        <w:rPr>
          <w:rFonts w:ascii="Times New Roman" w:cs="Times New Roman" w:eastAsia="Times New Roman" w:hAnsi="Times New Roman"/>
          <w:rtl w:val="0"/>
        </w:rPr>
        <w:t xml:space="preserve"> Ui Design</w:t>
      </w:r>
    </w:p>
    <w:p w:rsidR="00000000" w:rsidDel="00000000" w:rsidP="00000000" w:rsidRDefault="00000000" w:rsidRPr="00000000" w14:paraId="0000019F">
      <w:pPr>
        <w:tabs>
          <w:tab w:val="left" w:leader="none" w:pos="939"/>
        </w:tabs>
        <w:rPr/>
      </w:pPr>
      <w:r w:rsidDel="00000000" w:rsidR="00000000" w:rsidRPr="00000000">
        <w:rPr>
          <w:rtl w:val="0"/>
        </w:rPr>
      </w:r>
    </w:p>
    <w:p w:rsidR="00000000" w:rsidDel="00000000" w:rsidP="00000000" w:rsidRDefault="00000000" w:rsidRPr="00000000" w14:paraId="000001A0">
      <w:pPr>
        <w:tabs>
          <w:tab w:val="left" w:leader="none" w:pos="939"/>
        </w:tabs>
        <w:jc w:val="both"/>
        <w:rPr/>
      </w:pPr>
      <w:r w:rsidDel="00000000" w:rsidR="00000000" w:rsidRPr="00000000">
        <w:rPr>
          <w:rtl w:val="0"/>
        </w:rPr>
        <w:t xml:space="preserve">           </w:t>
      </w:r>
      <w:r w:rsidDel="00000000" w:rsidR="00000000" w:rsidRPr="00000000">
        <w:rPr/>
        <w:drawing>
          <wp:inline distB="114300" distT="114300" distL="114300" distR="114300">
            <wp:extent cx="5279881" cy="2962282"/>
            <wp:effectExtent b="0" l="0" r="0" t="0"/>
            <wp:docPr id="40"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279881" cy="2962282"/>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tabs>
          <w:tab w:val="left" w:leader="none" w:pos="939"/>
        </w:tabs>
        <w:ind w:left="939" w:firstLine="0"/>
        <w:jc w:val="both"/>
        <w:rPr/>
      </w:pPr>
      <w:r w:rsidDel="00000000" w:rsidR="00000000" w:rsidRPr="00000000">
        <w:rPr>
          <w:rtl w:val="0"/>
        </w:rPr>
      </w:r>
    </w:p>
    <w:p w:rsidR="00000000" w:rsidDel="00000000" w:rsidP="00000000" w:rsidRDefault="00000000" w:rsidRPr="00000000" w14:paraId="000001A2">
      <w:pPr>
        <w:tabs>
          <w:tab w:val="left" w:leader="none" w:pos="939"/>
        </w:tabs>
        <w:ind w:left="852" w:firstLine="0"/>
        <w:jc w:val="both"/>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7</w:t>
      </w:r>
      <w:r w:rsidDel="00000000" w:rsidR="00000000" w:rsidRPr="00000000">
        <w:rPr>
          <w:rtl w:val="0"/>
        </w:rPr>
      </w:r>
    </w:p>
    <w:bookmarkStart w:colFirst="0" w:colLast="0" w:name="bookmark=id.1pxezwc" w:id="29"/>
    <w:bookmarkEnd w:id="29"/>
    <w:p w:rsidR="00000000" w:rsidDel="00000000" w:rsidP="00000000" w:rsidRDefault="00000000" w:rsidRPr="00000000" w14:paraId="000001A5">
      <w:pPr>
        <w:pStyle w:val="Heading3"/>
        <w:numPr>
          <w:ilvl w:val="1"/>
          <w:numId w:val="11"/>
        </w:numPr>
        <w:tabs>
          <w:tab w:val="left" w:leader="none" w:pos="852"/>
        </w:tabs>
        <w:spacing w:before="188" w:lineRule="auto"/>
        <w:ind w:left="852" w:hanging="735"/>
        <w:jc w:val="both"/>
        <w:rPr/>
      </w:pPr>
      <w:bookmarkStart w:colFirst="0" w:colLast="0" w:name="_heading=h.49x2ik5" w:id="30"/>
      <w:bookmarkEnd w:id="30"/>
      <w:r w:rsidDel="00000000" w:rsidR="00000000" w:rsidRPr="00000000">
        <w:rPr>
          <w:rFonts w:ascii="Times New Roman" w:cs="Times New Roman" w:eastAsia="Times New Roman" w:hAnsi="Times New Roman"/>
          <w:rtl w:val="0"/>
        </w:rPr>
        <w:t xml:space="preserve">Overall Project Plan</w:t>
      </w:r>
    </w:p>
    <w:p w:rsidR="00000000" w:rsidDel="00000000" w:rsidP="00000000" w:rsidRDefault="00000000" w:rsidRPr="00000000" w14:paraId="000001A6">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tabs>
          <w:tab w:val="left" w:leader="none" w:pos="852"/>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designed and completed within a span of 20 days, with each phase focused on specific tasks:</w:t>
      </w:r>
    </w:p>
    <w:p w:rsidR="00000000" w:rsidDel="00000000" w:rsidP="00000000" w:rsidRDefault="00000000" w:rsidRPr="00000000" w14:paraId="000001A8">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1:</w:t>
      </w:r>
      <w:r w:rsidDel="00000000" w:rsidR="00000000" w:rsidRPr="00000000">
        <w:rPr>
          <w:rFonts w:ascii="Times New Roman" w:cs="Times New Roman" w:eastAsia="Times New Roman" w:hAnsi="Times New Roman"/>
          <w:rtl w:val="0"/>
        </w:rPr>
        <w:t xml:space="preserve"> Planning and Requirement Analysis (Days 1–3)</w:t>
      </w:r>
    </w:p>
    <w:p w:rsidR="00000000" w:rsidDel="00000000" w:rsidP="00000000" w:rsidRDefault="00000000" w:rsidRPr="00000000" w14:paraId="000001AA">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Finalizing the project idea.  </w:t>
      </w:r>
    </w:p>
    <w:p w:rsidR="00000000" w:rsidDel="00000000" w:rsidP="00000000" w:rsidRDefault="00000000" w:rsidRPr="00000000" w14:paraId="000001AB">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Identifying key features.  </w:t>
      </w:r>
    </w:p>
    <w:p w:rsidR="00000000" w:rsidDel="00000000" w:rsidP="00000000" w:rsidRDefault="00000000" w:rsidRPr="00000000" w14:paraId="000001AC">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Drafting the initial workflow and requirements.  </w:t>
      </w:r>
    </w:p>
    <w:p w:rsidR="00000000" w:rsidDel="00000000" w:rsidP="00000000" w:rsidRDefault="00000000" w:rsidRPr="00000000" w14:paraId="000001AD">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2:</w:t>
      </w:r>
      <w:r w:rsidDel="00000000" w:rsidR="00000000" w:rsidRPr="00000000">
        <w:rPr>
          <w:rFonts w:ascii="Times New Roman" w:cs="Times New Roman" w:eastAsia="Times New Roman" w:hAnsi="Times New Roman"/>
          <w:rtl w:val="0"/>
        </w:rPr>
        <w:t xml:space="preserve"> Database Design (Days 4–7) </w:t>
      </w:r>
    </w:p>
    <w:p w:rsidR="00000000" w:rsidDel="00000000" w:rsidP="00000000" w:rsidRDefault="00000000" w:rsidRPr="00000000" w14:paraId="000001AF">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ERD and designing tables.  </w:t>
      </w:r>
    </w:p>
    <w:p w:rsidR="00000000" w:rsidDel="00000000" w:rsidP="00000000" w:rsidRDefault="00000000" w:rsidRPr="00000000" w14:paraId="000001B0">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Defining relationships and constraints.  </w:t>
      </w:r>
    </w:p>
    <w:p w:rsidR="00000000" w:rsidDel="00000000" w:rsidP="00000000" w:rsidRDefault="00000000" w:rsidRPr="00000000" w14:paraId="000001B1">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and optimizing the database schema.  </w:t>
      </w:r>
    </w:p>
    <w:p w:rsidR="00000000" w:rsidDel="00000000" w:rsidP="00000000" w:rsidRDefault="00000000" w:rsidRPr="00000000" w14:paraId="000001B2">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3: </w:t>
      </w:r>
      <w:r w:rsidDel="00000000" w:rsidR="00000000" w:rsidRPr="00000000">
        <w:rPr>
          <w:rFonts w:ascii="Times New Roman" w:cs="Times New Roman" w:eastAsia="Times New Roman" w:hAnsi="Times New Roman"/>
          <w:rtl w:val="0"/>
        </w:rPr>
        <w:t xml:space="preserve">SQL Query Development (Days 8–12)</w:t>
      </w:r>
    </w:p>
    <w:p w:rsidR="00000000" w:rsidDel="00000000" w:rsidP="00000000" w:rsidRDefault="00000000" w:rsidRPr="00000000" w14:paraId="000001B4">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Writing basic SQL queries.  </w:t>
      </w:r>
    </w:p>
    <w:p w:rsidR="00000000" w:rsidDel="00000000" w:rsidP="00000000" w:rsidRDefault="00000000" w:rsidRPr="00000000" w14:paraId="000001B5">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joins and views.  </w:t>
      </w:r>
    </w:p>
    <w:p w:rsidR="00000000" w:rsidDel="00000000" w:rsidP="00000000" w:rsidRDefault="00000000" w:rsidRPr="00000000" w14:paraId="000001B6">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Adding triggers and testing queries.  </w:t>
      </w:r>
    </w:p>
    <w:p w:rsidR="00000000" w:rsidDel="00000000" w:rsidP="00000000" w:rsidRDefault="00000000" w:rsidRPr="00000000" w14:paraId="000001B7">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tabs>
          <w:tab w:val="left" w:leader="none" w:pos="852"/>
        </w:tabs>
        <w:ind w:left="852"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tabs>
          <w:tab w:val="left" w:leader="none" w:pos="852"/>
        </w:tabs>
        <w:ind w:left="852"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4: </w:t>
      </w:r>
      <w:r w:rsidDel="00000000" w:rsidR="00000000" w:rsidRPr="00000000">
        <w:rPr>
          <w:rFonts w:ascii="Times New Roman" w:cs="Times New Roman" w:eastAsia="Times New Roman" w:hAnsi="Times New Roman"/>
          <w:rtl w:val="0"/>
        </w:rPr>
        <w:t xml:space="preserve">System Testing and Validation (Days 13–16)</w:t>
      </w:r>
    </w:p>
    <w:p w:rsidR="00000000" w:rsidDel="00000000" w:rsidP="00000000" w:rsidRDefault="00000000" w:rsidRPr="00000000" w14:paraId="000001BB">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 individual features and database validation.  </w:t>
      </w:r>
    </w:p>
    <w:p w:rsidR="00000000" w:rsidDel="00000000" w:rsidP="00000000" w:rsidRDefault="00000000" w:rsidRPr="00000000" w14:paraId="000001BC">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Fixing bugs and optimizing performance.  </w:t>
      </w:r>
    </w:p>
    <w:p w:rsidR="00000000" w:rsidDel="00000000" w:rsidP="00000000" w:rsidRDefault="00000000" w:rsidRPr="00000000" w14:paraId="000001BD">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5:</w:t>
      </w:r>
      <w:r w:rsidDel="00000000" w:rsidR="00000000" w:rsidRPr="00000000">
        <w:rPr>
          <w:rFonts w:ascii="Times New Roman" w:cs="Times New Roman" w:eastAsia="Times New Roman" w:hAnsi="Times New Roman"/>
          <w:rtl w:val="0"/>
        </w:rPr>
        <w:t xml:space="preserve"> Finalization and Documentation (Days 17–20)</w:t>
      </w:r>
    </w:p>
    <w:p w:rsidR="00000000" w:rsidDel="00000000" w:rsidP="00000000" w:rsidRDefault="00000000" w:rsidRPr="00000000" w14:paraId="000001BF">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Preparing diagrams and documentation.  </w:t>
      </w:r>
    </w:p>
    <w:p w:rsidR="00000000" w:rsidDel="00000000" w:rsidP="00000000" w:rsidRDefault="00000000" w:rsidRPr="00000000" w14:paraId="000001C0">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Compiling the project report.  </w:t>
      </w:r>
    </w:p>
    <w:p w:rsidR="00000000" w:rsidDel="00000000" w:rsidP="00000000" w:rsidRDefault="00000000" w:rsidRPr="00000000" w14:paraId="000001C1">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Reviewing and preparing for a presentation.  </w:t>
      </w:r>
    </w:p>
    <w:p w:rsidR="00000000" w:rsidDel="00000000" w:rsidP="00000000" w:rsidRDefault="00000000" w:rsidRPr="00000000" w14:paraId="000001C2">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37" w:lineRule="auto"/>
        <w:jc w:val="both"/>
        <w:rPr>
          <w:rFonts w:ascii="Times New Roman" w:cs="Times New Roman" w:eastAsia="Times New Roman" w:hAnsi="Times New Roman"/>
        </w:rPr>
        <w:sectPr>
          <w:type w:val="nextPage"/>
          <w:pgSz w:h="16840" w:w="11910" w:orient="portrait"/>
          <w:pgMar w:bottom="1520" w:top="1920" w:left="1300" w:right="900" w:header="0" w:footer="1282"/>
        </w:sectPr>
      </w:pPr>
      <w:r w:rsidDel="00000000" w:rsidR="00000000" w:rsidRPr="00000000">
        <w:rPr>
          <w:rFonts w:ascii="Times New Roman" w:cs="Times New Roman" w:eastAsia="Times New Roman" w:hAnsi="Times New Roman"/>
          <w:rtl w:val="0"/>
        </w:rPr>
        <w:t xml:space="preserve">©Daffodil International University                                                                                                            8</w:t>
      </w:r>
      <w:r w:rsidDel="00000000" w:rsidR="00000000" w:rsidRPr="00000000">
        <w:rPr>
          <w:rtl w:val="0"/>
        </w:rPr>
      </w:r>
    </w:p>
    <w:bookmarkStart w:colFirst="0" w:colLast="0" w:name="bookmark=id.2p2csry" w:id="31"/>
    <w:bookmarkEnd w:id="31"/>
    <w:p w:rsidR="00000000" w:rsidDel="00000000" w:rsidP="00000000" w:rsidRDefault="00000000" w:rsidRPr="00000000" w14:paraId="000001D8">
      <w:pPr>
        <w:spacing w:before="91" w:lineRule="auto"/>
        <w:ind w:right="397"/>
        <w:jc w:val="center"/>
        <w:rPr>
          <w:rFonts w:ascii="Times New Roman" w:cs="Times New Roman" w:eastAsia="Times New Roman" w:hAnsi="Times New Roman"/>
          <w:b w:val="1"/>
          <w:sz w:val="41"/>
          <w:szCs w:val="41"/>
        </w:rPr>
      </w:pPr>
      <w:bookmarkStart w:colFirst="0" w:colLast="0" w:name="_heading=h.147n2zr" w:id="32"/>
      <w:bookmarkEnd w:id="32"/>
      <w:r w:rsidDel="00000000" w:rsidR="00000000" w:rsidRPr="00000000">
        <w:rPr>
          <w:rFonts w:ascii="Times New Roman" w:cs="Times New Roman" w:eastAsia="Times New Roman" w:hAnsi="Times New Roman"/>
          <w:b w:val="1"/>
          <w:sz w:val="41"/>
          <w:szCs w:val="41"/>
          <w:rtl w:val="0"/>
        </w:rPr>
        <w:t xml:space="preserve">Chapter 3</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and Results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"Implementation and Results" chapter will detail the step-by-step process of system development, including database creation, feature implementation, and a summary of results validated through testing.</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o7alnk" w:id="33"/>
    <w:bookmarkEnd w:id="33"/>
    <w:p w:rsidR="00000000" w:rsidDel="00000000" w:rsidP="00000000" w:rsidRDefault="00000000" w:rsidRPr="00000000" w14:paraId="000001DD">
      <w:pPr>
        <w:pStyle w:val="Heading3"/>
        <w:numPr>
          <w:ilvl w:val="1"/>
          <w:numId w:val="10"/>
        </w:numPr>
        <w:tabs>
          <w:tab w:val="left" w:leader="none" w:pos="852"/>
        </w:tabs>
        <w:ind w:left="852" w:hanging="735"/>
        <w:jc w:val="both"/>
        <w:rPr>
          <w:rFonts w:ascii="Times New Roman" w:cs="Times New Roman" w:eastAsia="Times New Roman" w:hAnsi="Times New Roman"/>
        </w:rPr>
      </w:pPr>
      <w:bookmarkStart w:colFirst="0" w:colLast="0" w:name="_heading=h.23ckvvd" w:id="34"/>
      <w:bookmarkEnd w:id="34"/>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1DE">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1DF">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1E0">
      <w:pPr>
        <w:tabs>
          <w:tab w:val="left" w:leader="none" w:pos="852"/>
        </w:tabs>
        <w:ind w:left="852" w:firstLine="0"/>
        <w:jc w:val="both"/>
        <w:rPr/>
      </w:pPr>
      <w:r w:rsidDel="00000000" w:rsidR="00000000" w:rsidRPr="00000000">
        <w:rPr/>
        <w:drawing>
          <wp:inline distB="114300" distT="114300" distL="114300" distR="114300">
            <wp:extent cx="5631976" cy="3125007"/>
            <wp:effectExtent b="0" l="0" r="0" t="0"/>
            <wp:docPr id="39"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5631976" cy="312500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1E2">
      <w:pPr>
        <w:tabs>
          <w:tab w:val="left" w:leader="none" w:pos="852"/>
        </w:tabs>
        <w:ind w:left="0" w:firstLine="0"/>
        <w:jc w:val="both"/>
        <w:rPr>
          <w:b w:val="1"/>
          <w:sz w:val="30"/>
          <w:szCs w:val="30"/>
        </w:rPr>
      </w:pPr>
      <w:r w:rsidDel="00000000" w:rsidR="00000000" w:rsidRPr="00000000">
        <w:rPr>
          <w:b w:val="1"/>
          <w:sz w:val="30"/>
          <w:szCs w:val="30"/>
          <w:rtl w:val="0"/>
        </w:rPr>
        <w:t xml:space="preserve">          </w:t>
      </w:r>
      <w:r w:rsidDel="00000000" w:rsidR="00000000" w:rsidRPr="00000000">
        <w:rPr>
          <w:b w:val="1"/>
          <w:sz w:val="30"/>
          <w:szCs w:val="30"/>
        </w:rPr>
        <w:drawing>
          <wp:inline distB="114300" distT="114300" distL="114300" distR="114300">
            <wp:extent cx="2671500" cy="1048811"/>
            <wp:effectExtent b="0" l="0" r="0" t="0"/>
            <wp:docPr id="33"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2671500" cy="1048811"/>
                    </a:xfrm>
                    <a:prstGeom prst="rect"/>
                    <a:ln/>
                  </pic:spPr>
                </pic:pic>
              </a:graphicData>
            </a:graphic>
          </wp:inline>
        </w:drawing>
      </w:r>
      <w:r w:rsidDel="00000000" w:rsidR="00000000" w:rsidRPr="00000000">
        <w:rPr>
          <w:b w:val="1"/>
          <w:sz w:val="30"/>
          <w:szCs w:val="30"/>
        </w:rPr>
        <w:drawing>
          <wp:inline distB="114300" distT="114300" distL="114300" distR="114300">
            <wp:extent cx="2725737" cy="1571407"/>
            <wp:effectExtent b="0" l="0" r="0" t="0"/>
            <wp:docPr id="45"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2725737" cy="1571407"/>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tabs>
          <w:tab w:val="left" w:leader="none" w:pos="852"/>
        </w:tabs>
        <w:ind w:left="0" w:firstLine="0"/>
        <w:jc w:val="both"/>
        <w:rPr>
          <w:b w:val="1"/>
          <w:sz w:val="30"/>
          <w:szCs w:val="30"/>
        </w:rPr>
      </w:pPr>
      <w:r w:rsidDel="00000000" w:rsidR="00000000" w:rsidRPr="00000000">
        <w:rPr>
          <w:rtl w:val="0"/>
        </w:rPr>
      </w:r>
    </w:p>
    <w:p w:rsidR="00000000" w:rsidDel="00000000" w:rsidP="00000000" w:rsidRDefault="00000000" w:rsidRPr="00000000" w14:paraId="000001E4">
      <w:pPr>
        <w:tabs>
          <w:tab w:val="left" w:leader="none" w:pos="852"/>
        </w:tabs>
        <w:ind w:left="0" w:firstLine="0"/>
        <w:jc w:val="both"/>
        <w:rPr>
          <w:b w:val="1"/>
          <w:sz w:val="30"/>
          <w:szCs w:val="30"/>
        </w:rPr>
      </w:pPr>
      <w:r w:rsidDel="00000000" w:rsidR="00000000" w:rsidRPr="00000000">
        <w:rPr>
          <w:rtl w:val="0"/>
        </w:rPr>
      </w:r>
    </w:p>
    <w:p w:rsidR="00000000" w:rsidDel="00000000" w:rsidP="00000000" w:rsidRDefault="00000000" w:rsidRPr="00000000" w14:paraId="000001E5">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9</w:t>
      </w:r>
    </w:p>
    <w:p w:rsidR="00000000" w:rsidDel="00000000" w:rsidP="00000000" w:rsidRDefault="00000000" w:rsidRPr="00000000" w14:paraId="000001E6">
      <w:pPr>
        <w:tabs>
          <w:tab w:val="left" w:leader="none" w:pos="852"/>
        </w:tabs>
        <w:ind w:left="0" w:firstLine="0"/>
        <w:jc w:val="both"/>
        <w:rPr>
          <w:b w:val="1"/>
          <w:sz w:val="30"/>
          <w:szCs w:val="30"/>
        </w:rPr>
      </w:pPr>
      <w:r w:rsidDel="00000000" w:rsidR="00000000" w:rsidRPr="00000000">
        <w:rPr>
          <w:rtl w:val="0"/>
        </w:rPr>
      </w:r>
    </w:p>
    <w:p w:rsidR="00000000" w:rsidDel="00000000" w:rsidP="00000000" w:rsidRDefault="00000000" w:rsidRPr="00000000" w14:paraId="000001E7">
      <w:pPr>
        <w:tabs>
          <w:tab w:val="left" w:leader="none" w:pos="852"/>
        </w:tabs>
        <w:ind w:left="0" w:firstLine="0"/>
        <w:jc w:val="both"/>
        <w:rPr>
          <w:b w:val="1"/>
          <w:sz w:val="30"/>
          <w:szCs w:val="30"/>
        </w:rPr>
      </w:pPr>
      <w:r w:rsidDel="00000000" w:rsidR="00000000" w:rsidRPr="00000000">
        <w:rPr>
          <w:b w:val="1"/>
          <w:sz w:val="30"/>
          <w:szCs w:val="30"/>
        </w:rPr>
        <w:drawing>
          <wp:inline distB="114300" distT="114300" distL="114300" distR="114300">
            <wp:extent cx="3023588" cy="1416732"/>
            <wp:effectExtent b="0" l="0" r="0" t="0"/>
            <wp:docPr id="36" name="image10.jpg"/>
            <a:graphic>
              <a:graphicData uri="http://schemas.openxmlformats.org/drawingml/2006/picture">
                <pic:pic>
                  <pic:nvPicPr>
                    <pic:cNvPr id="0" name="image10.jpg"/>
                    <pic:cNvPicPr preferRelativeResize="0"/>
                  </pic:nvPicPr>
                  <pic:blipFill>
                    <a:blip r:embed="rId27"/>
                    <a:srcRect b="0" l="0" r="0" t="0"/>
                    <a:stretch>
                      <a:fillRect/>
                    </a:stretch>
                  </pic:blipFill>
                  <pic:spPr>
                    <a:xfrm>
                      <a:off x="0" y="0"/>
                      <a:ext cx="3023588" cy="1416732"/>
                    </a:xfrm>
                    <a:prstGeom prst="rect"/>
                    <a:ln/>
                  </pic:spPr>
                </pic:pic>
              </a:graphicData>
            </a:graphic>
          </wp:inline>
        </w:drawing>
      </w:r>
      <w:r w:rsidDel="00000000" w:rsidR="00000000" w:rsidRPr="00000000">
        <w:rPr>
          <w:b w:val="1"/>
          <w:sz w:val="30"/>
          <w:szCs w:val="30"/>
        </w:rPr>
        <w:drawing>
          <wp:inline distB="114300" distT="114300" distL="114300" distR="114300">
            <wp:extent cx="2830512" cy="1316823"/>
            <wp:effectExtent b="0" l="0" r="0" t="0"/>
            <wp:docPr id="34" name="image13.jpg"/>
            <a:graphic>
              <a:graphicData uri="http://schemas.openxmlformats.org/drawingml/2006/picture">
                <pic:pic>
                  <pic:nvPicPr>
                    <pic:cNvPr id="0" name="image13.jpg"/>
                    <pic:cNvPicPr preferRelativeResize="0"/>
                  </pic:nvPicPr>
                  <pic:blipFill>
                    <a:blip r:embed="rId28"/>
                    <a:srcRect b="0" l="0" r="0" t="0"/>
                    <a:stretch>
                      <a:fillRect/>
                    </a:stretch>
                  </pic:blipFill>
                  <pic:spPr>
                    <a:xfrm>
                      <a:off x="0" y="0"/>
                      <a:ext cx="2830512" cy="1316823"/>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tabs>
          <w:tab w:val="left" w:leader="none" w:pos="852"/>
        </w:tabs>
        <w:ind w:left="0" w:firstLine="0"/>
        <w:jc w:val="both"/>
        <w:rPr>
          <w:b w:val="1"/>
          <w:sz w:val="30"/>
          <w:szCs w:val="30"/>
        </w:rPr>
      </w:pPr>
      <w:r w:rsidDel="00000000" w:rsidR="00000000" w:rsidRPr="00000000">
        <w:rPr>
          <w:rtl w:val="0"/>
        </w:rPr>
      </w:r>
    </w:p>
    <w:p w:rsidR="00000000" w:rsidDel="00000000" w:rsidP="00000000" w:rsidRDefault="00000000" w:rsidRPr="00000000" w14:paraId="000001E9">
      <w:pPr>
        <w:tabs>
          <w:tab w:val="left" w:leader="none" w:pos="852"/>
        </w:tabs>
        <w:ind w:left="0" w:firstLine="0"/>
        <w:jc w:val="both"/>
        <w:rPr>
          <w:b w:val="1"/>
          <w:sz w:val="30"/>
          <w:szCs w:val="30"/>
        </w:rPr>
      </w:pPr>
      <w:r w:rsidDel="00000000" w:rsidR="00000000" w:rsidRPr="00000000">
        <w:rPr>
          <w:b w:val="1"/>
          <w:sz w:val="30"/>
          <w:szCs w:val="30"/>
        </w:rPr>
        <w:drawing>
          <wp:inline distB="114300" distT="114300" distL="114300" distR="114300">
            <wp:extent cx="3006841" cy="859761"/>
            <wp:effectExtent b="0" l="0" r="0" t="0"/>
            <wp:docPr id="44"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3006841" cy="859761"/>
                    </a:xfrm>
                    <a:prstGeom prst="rect"/>
                    <a:ln/>
                  </pic:spPr>
                </pic:pic>
              </a:graphicData>
            </a:graphic>
          </wp:inline>
        </w:drawing>
      </w:r>
      <w:r w:rsidDel="00000000" w:rsidR="00000000" w:rsidRPr="00000000">
        <w:rPr>
          <w:b w:val="1"/>
          <w:sz w:val="30"/>
          <w:szCs w:val="30"/>
        </w:rPr>
        <w:drawing>
          <wp:inline distB="114300" distT="114300" distL="114300" distR="114300">
            <wp:extent cx="2812089" cy="1336011"/>
            <wp:effectExtent b="0" l="0" r="0" t="0"/>
            <wp:docPr id="37" name="image12.jpg"/>
            <a:graphic>
              <a:graphicData uri="http://schemas.openxmlformats.org/drawingml/2006/picture">
                <pic:pic>
                  <pic:nvPicPr>
                    <pic:cNvPr id="0" name="image12.jpg"/>
                    <pic:cNvPicPr preferRelativeResize="0"/>
                  </pic:nvPicPr>
                  <pic:blipFill>
                    <a:blip r:embed="rId30"/>
                    <a:srcRect b="0" l="0" r="0" t="0"/>
                    <a:stretch>
                      <a:fillRect/>
                    </a:stretch>
                  </pic:blipFill>
                  <pic:spPr>
                    <a:xfrm>
                      <a:off x="0" y="0"/>
                      <a:ext cx="2812089" cy="1336011"/>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tabs>
          <w:tab w:val="left" w:leader="none" w:pos="852"/>
        </w:tabs>
        <w:ind w:left="852" w:firstLine="0"/>
        <w:jc w:val="both"/>
        <w:rPr>
          <w:b w:val="1"/>
          <w:sz w:val="30"/>
          <w:szCs w:val="30"/>
        </w:rPr>
      </w:pPr>
      <w:r w:rsidDel="00000000" w:rsidR="00000000" w:rsidRPr="00000000">
        <w:rPr>
          <w:rtl w:val="0"/>
        </w:rPr>
      </w:r>
    </w:p>
    <w:bookmarkStart w:colFirst="0" w:colLast="0" w:name="bookmark=id.ihv636" w:id="35"/>
    <w:bookmarkEnd w:id="35"/>
    <w:p w:rsidR="00000000" w:rsidDel="00000000" w:rsidP="00000000" w:rsidRDefault="00000000" w:rsidRPr="00000000" w14:paraId="000001EB">
      <w:pPr>
        <w:pStyle w:val="Heading3"/>
        <w:numPr>
          <w:ilvl w:val="1"/>
          <w:numId w:val="10"/>
        </w:numPr>
        <w:tabs>
          <w:tab w:val="left" w:leader="none" w:pos="852"/>
        </w:tabs>
        <w:spacing w:before="252" w:lineRule="auto"/>
        <w:ind w:left="852" w:hanging="735"/>
        <w:jc w:val="both"/>
        <w:rPr/>
      </w:pPr>
      <w:bookmarkStart w:colFirst="0" w:colLast="0" w:name="_heading=h.32hioqz" w:id="36"/>
      <w:bookmarkEnd w:id="36"/>
      <w:r w:rsidDel="00000000" w:rsidR="00000000" w:rsidRPr="00000000">
        <w:rPr>
          <w:rFonts w:ascii="Times New Roman" w:cs="Times New Roman" w:eastAsia="Times New Roman" w:hAnsi="Times New Roman"/>
          <w:rtl w:val="0"/>
        </w:rPr>
        <w:t xml:space="preserve">Performance Analysis</w:t>
      </w:r>
    </w:p>
    <w:p w:rsidR="00000000" w:rsidDel="00000000" w:rsidP="00000000" w:rsidRDefault="00000000" w:rsidRPr="00000000" w14:paraId="000001EC">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Efficiency: </w:t>
      </w:r>
      <w:r w:rsidDel="00000000" w:rsidR="00000000" w:rsidRPr="00000000">
        <w:rPr>
          <w:rFonts w:ascii="Times New Roman" w:cs="Times New Roman" w:eastAsia="Times New Roman" w:hAnsi="Times New Roman"/>
          <w:rtl w:val="0"/>
        </w:rPr>
        <w:t xml:space="preserve">The system utilizes a normalized database with optimized queries, ensuring minimal redundancy and quick data retrieval.  </w:t>
      </w:r>
    </w:p>
    <w:p w:rsidR="00000000" w:rsidDel="00000000" w:rsidP="00000000" w:rsidRDefault="00000000" w:rsidRPr="00000000" w14:paraId="000001EE">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Reliability:</w:t>
      </w:r>
      <w:r w:rsidDel="00000000" w:rsidR="00000000" w:rsidRPr="00000000">
        <w:rPr>
          <w:rFonts w:ascii="Times New Roman" w:cs="Times New Roman" w:eastAsia="Times New Roman" w:hAnsi="Times New Roman"/>
          <w:rtl w:val="0"/>
        </w:rPr>
        <w:t xml:space="preserve"> Key features like registration, billing, and inventory updates were rigorously tested to ensure accurate and consistent performance.  </w:t>
      </w:r>
    </w:p>
    <w:p w:rsidR="00000000" w:rsidDel="00000000" w:rsidP="00000000" w:rsidRDefault="00000000" w:rsidRPr="00000000" w14:paraId="000001EF">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and Maintenance: </w:t>
      </w:r>
      <w:r w:rsidDel="00000000" w:rsidR="00000000" w:rsidRPr="00000000">
        <w:rPr>
          <w:rFonts w:ascii="Times New Roman" w:cs="Times New Roman" w:eastAsia="Times New Roman" w:hAnsi="Times New Roman"/>
          <w:rtl w:val="0"/>
        </w:rPr>
        <w:t xml:space="preserve">The modular design supports future feature additions, with clear documentation to facilitate maintenance.  </w:t>
      </w:r>
    </w:p>
    <w:p w:rsidR="00000000" w:rsidDel="00000000" w:rsidP="00000000" w:rsidRDefault="00000000" w:rsidRPr="00000000" w14:paraId="000001F0">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bookmarkStart w:colFirst="0" w:colLast="0" w:name="bookmark=id.1hmsyys" w:id="37"/>
    <w:bookmarkEnd w:id="37"/>
    <w:p w:rsidR="00000000" w:rsidDel="00000000" w:rsidP="00000000" w:rsidRDefault="00000000" w:rsidRPr="00000000" w14:paraId="000001F1">
      <w:pPr>
        <w:pStyle w:val="Heading3"/>
        <w:numPr>
          <w:ilvl w:val="1"/>
          <w:numId w:val="10"/>
        </w:numPr>
        <w:tabs>
          <w:tab w:val="left" w:leader="none" w:pos="852"/>
        </w:tabs>
        <w:spacing w:before="252" w:lineRule="auto"/>
        <w:ind w:left="852" w:hanging="735"/>
        <w:jc w:val="both"/>
        <w:rPr/>
      </w:pPr>
      <w:bookmarkStart w:colFirst="0" w:colLast="0" w:name="_heading=h.41mghml" w:id="38"/>
      <w:bookmarkEnd w:id="38"/>
      <w:r w:rsidDel="00000000" w:rsidR="00000000" w:rsidRPr="00000000">
        <w:rPr>
          <w:rFonts w:ascii="Times New Roman" w:cs="Times New Roman" w:eastAsia="Times New Roman" w:hAnsi="Times New Roman"/>
          <w:rtl w:val="0"/>
        </w:rPr>
        <w:t xml:space="preserve">Results and Discussion</w:t>
      </w:r>
    </w:p>
    <w:p w:rsidR="00000000" w:rsidDel="00000000" w:rsidP="00000000" w:rsidRDefault="00000000" w:rsidRPr="00000000" w14:paraId="000001F2">
      <w:pPr>
        <w:tabs>
          <w:tab w:val="left" w:leader="none" w:pos="852"/>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hospital management system was successfully implemented with 15 tables, optimized queries, views, and triggers. It efficiently handles patient management, billing, appointments, and inventory with accurate and reliable performance.</w:t>
      </w:r>
    </w:p>
    <w:p w:rsidR="00000000" w:rsidDel="00000000" w:rsidP="00000000" w:rsidRDefault="00000000" w:rsidRPr="00000000" w14:paraId="000001F4">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Notable Point:</w:t>
      </w:r>
      <w:r w:rsidDel="00000000" w:rsidR="00000000" w:rsidRPr="00000000">
        <w:rPr>
          <w:rFonts w:ascii="Times New Roman" w:cs="Times New Roman" w:eastAsia="Times New Roman" w:hAnsi="Times New Roman"/>
          <w:rtl w:val="0"/>
        </w:rPr>
        <w:t xml:space="preserve"> A notable point of your hospital management system project is the integration of views and joins across multiple tables, which significantly enhances data retrieval efficiency and simplifies complex reporting tasks like patient history and billing summaries.</w:t>
      </w:r>
    </w:p>
    <w:p w:rsidR="00000000" w:rsidDel="00000000" w:rsidP="00000000" w:rsidRDefault="00000000" w:rsidRPr="00000000" w14:paraId="000001F7">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10</w:t>
      </w:r>
    </w:p>
    <w:p w:rsidR="00000000" w:rsidDel="00000000" w:rsidP="00000000" w:rsidRDefault="00000000" w:rsidRPr="00000000" w14:paraId="00000201">
      <w:pPr>
        <w:spacing w:line="237" w:lineRule="auto"/>
        <w:jc w:val="both"/>
        <w:rPr>
          <w:rFonts w:ascii="Times New Roman" w:cs="Times New Roman" w:eastAsia="Times New Roman" w:hAnsi="Times New Roman"/>
        </w:rPr>
        <w:sectPr>
          <w:type w:val="nextPage"/>
          <w:pgSz w:h="16840" w:w="11910" w:orient="portrait"/>
          <w:pgMar w:bottom="1480" w:top="1920" w:left="1300" w:right="900" w:header="0" w:footer="1282"/>
        </w:sectPr>
      </w:pPr>
      <w:r w:rsidDel="00000000" w:rsidR="00000000" w:rsidRPr="00000000">
        <w:rPr>
          <w:rtl w:val="0"/>
        </w:rPr>
      </w:r>
    </w:p>
    <w:bookmarkStart w:colFirst="0" w:colLast="0" w:name="bookmark=id.2grqrue" w:id="39"/>
    <w:bookmarkEnd w:id="39"/>
    <w:p w:rsidR="00000000" w:rsidDel="00000000" w:rsidP="00000000" w:rsidRDefault="00000000" w:rsidRPr="00000000" w14:paraId="00000202">
      <w:pPr>
        <w:spacing w:before="91" w:lineRule="auto"/>
        <w:ind w:right="397"/>
        <w:jc w:val="center"/>
        <w:rPr>
          <w:rFonts w:ascii="Times New Roman" w:cs="Times New Roman" w:eastAsia="Times New Roman" w:hAnsi="Times New Roman"/>
          <w:b w:val="1"/>
          <w:sz w:val="41"/>
          <w:szCs w:val="41"/>
        </w:rPr>
      </w:pPr>
      <w:bookmarkStart w:colFirst="0" w:colLast="0" w:name="_heading=h.vx1227" w:id="40"/>
      <w:bookmarkEnd w:id="40"/>
      <w:r w:rsidDel="00000000" w:rsidR="00000000" w:rsidRPr="00000000">
        <w:rPr>
          <w:rFonts w:ascii="Times New Roman" w:cs="Times New Roman" w:eastAsia="Times New Roman" w:hAnsi="Times New Roman"/>
          <w:b w:val="1"/>
          <w:sz w:val="41"/>
          <w:szCs w:val="41"/>
          <w:rtl w:val="0"/>
        </w:rPr>
        <w:t xml:space="preserve">Chapter 4</w:t>
      </w:r>
    </w:p>
    <w:p w:rsidR="00000000" w:rsidDel="00000000" w:rsidP="00000000" w:rsidRDefault="00000000" w:rsidRPr="00000000" w14:paraId="00000203">
      <w:pPr>
        <w:pStyle w:val="Heading1"/>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Standards and Mapping</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"Engineering Standards and Mapping" chapter will outline the technical standards followed during the system design and development, including database design principles, SQL optimization techniques, and how the system maps to industry best practices.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fwokq0" w:id="41"/>
    <w:bookmarkEnd w:id="41"/>
    <w:p w:rsidR="00000000" w:rsidDel="00000000" w:rsidP="00000000" w:rsidRDefault="00000000" w:rsidRPr="00000000" w14:paraId="00000207">
      <w:pPr>
        <w:pStyle w:val="Heading3"/>
        <w:numPr>
          <w:ilvl w:val="1"/>
          <w:numId w:val="9"/>
        </w:numPr>
        <w:tabs>
          <w:tab w:val="left" w:leader="none" w:pos="852"/>
        </w:tabs>
        <w:ind w:left="852" w:hanging="735"/>
        <w:jc w:val="both"/>
        <w:rPr>
          <w:rFonts w:ascii="Times New Roman" w:cs="Times New Roman" w:eastAsia="Times New Roman" w:hAnsi="Times New Roman"/>
        </w:rPr>
      </w:pPr>
      <w:bookmarkStart w:colFirst="0" w:colLast="0" w:name="_heading=h.1v1yuxt" w:id="42"/>
      <w:bookmarkEnd w:id="42"/>
      <w:r w:rsidDel="00000000" w:rsidR="00000000" w:rsidRPr="00000000">
        <w:rPr>
          <w:rFonts w:ascii="Times New Roman" w:cs="Times New Roman" w:eastAsia="Times New Roman" w:hAnsi="Times New Roman"/>
          <w:rtl w:val="0"/>
        </w:rPr>
        <w:t xml:space="preserve">Impact on Society, Environment and Sustainability</w:t>
      </w:r>
    </w:p>
    <w:p w:rsidR="00000000" w:rsidDel="00000000" w:rsidP="00000000" w:rsidRDefault="00000000" w:rsidRPr="00000000" w14:paraId="00000208">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209">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hospital management system improves healthcare efficiency, ensuring better patient care and streamlined operations, which positively impacts society by reducing errors and enhancing service delivery. Additionally, the system contributes to sustainability by minimizing paper usage and optimizing resource management within healthcare facilities.</w:t>
      </w:r>
    </w:p>
    <w:bookmarkStart w:colFirst="0" w:colLast="0" w:name="bookmark=id.4f1mdlm" w:id="43"/>
    <w:bookmarkEnd w:id="43"/>
    <w:p w:rsidR="00000000" w:rsidDel="00000000" w:rsidP="00000000" w:rsidRDefault="00000000" w:rsidRPr="00000000" w14:paraId="0000020A">
      <w:pPr>
        <w:pStyle w:val="Heading4"/>
        <w:numPr>
          <w:ilvl w:val="2"/>
          <w:numId w:val="9"/>
        </w:numPr>
        <w:tabs>
          <w:tab w:val="left" w:leader="none" w:pos="939"/>
        </w:tabs>
        <w:spacing w:before="200" w:lineRule="auto"/>
        <w:ind w:left="939" w:hanging="822"/>
        <w:jc w:val="both"/>
        <w:rPr/>
      </w:pPr>
      <w:bookmarkStart w:colFirst="0" w:colLast="0" w:name="_heading=h.2u6wntf" w:id="44"/>
      <w:bookmarkEnd w:id="44"/>
      <w:r w:rsidDel="00000000" w:rsidR="00000000" w:rsidRPr="00000000">
        <w:rPr>
          <w:rFonts w:ascii="Times New Roman" w:cs="Times New Roman" w:eastAsia="Times New Roman" w:hAnsi="Times New Roman"/>
          <w:rtl w:val="0"/>
        </w:rPr>
        <w:t xml:space="preserve">Impact on Life</w:t>
      </w:r>
    </w:p>
    <w:p w:rsidR="00000000" w:rsidDel="00000000" w:rsidP="00000000" w:rsidRDefault="00000000" w:rsidRPr="00000000" w14:paraId="0000020B">
      <w:pPr>
        <w:tabs>
          <w:tab w:val="left" w:leader="none" w:pos="939"/>
        </w:tabs>
        <w:ind w:left="9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tabs>
          <w:tab w:val="left" w:leader="none" w:pos="939"/>
        </w:tabs>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hospital management system significantly enhances the quality of life by ensuring timely and accurate medical services, improving patient care, and reducing administrative burdens on healthcare staff. It also fosters a more efficient healthcare environment, ultimately leading to better outcomes for patients and communities.</w:t>
      </w:r>
    </w:p>
    <w:p w:rsidR="00000000" w:rsidDel="00000000" w:rsidP="00000000" w:rsidRDefault="00000000" w:rsidRPr="00000000" w14:paraId="0000020D">
      <w:pPr>
        <w:tabs>
          <w:tab w:val="left" w:leader="none" w:pos="939"/>
        </w:tabs>
        <w:ind w:left="939" w:firstLine="0"/>
        <w:jc w:val="both"/>
        <w:rPr>
          <w:rFonts w:ascii="Times New Roman" w:cs="Times New Roman" w:eastAsia="Times New Roman" w:hAnsi="Times New Roman"/>
        </w:rPr>
      </w:pPr>
      <w:r w:rsidDel="00000000" w:rsidR="00000000" w:rsidRPr="00000000">
        <w:rPr>
          <w:rtl w:val="0"/>
        </w:rPr>
      </w:r>
    </w:p>
    <w:bookmarkStart w:colFirst="0" w:colLast="0" w:name="bookmark=id.28h4qwu" w:id="45"/>
    <w:bookmarkEnd w:id="45"/>
    <w:p w:rsidR="00000000" w:rsidDel="00000000" w:rsidP="00000000" w:rsidRDefault="00000000" w:rsidRPr="00000000" w14:paraId="0000020E">
      <w:pPr>
        <w:pStyle w:val="Heading4"/>
        <w:numPr>
          <w:ilvl w:val="2"/>
          <w:numId w:val="9"/>
        </w:numPr>
        <w:tabs>
          <w:tab w:val="left" w:leader="none" w:pos="939"/>
        </w:tabs>
        <w:spacing w:before="138" w:lineRule="auto"/>
        <w:ind w:left="939" w:hanging="822"/>
        <w:jc w:val="both"/>
        <w:rPr>
          <w:rFonts w:ascii="Times New Roman" w:cs="Times New Roman" w:eastAsia="Times New Roman" w:hAnsi="Times New Roman"/>
        </w:rPr>
      </w:pPr>
      <w:bookmarkStart w:colFirst="0" w:colLast="0" w:name="_heading=h.nmf14n" w:id="46"/>
      <w:bookmarkEnd w:id="46"/>
      <w:r w:rsidDel="00000000" w:rsidR="00000000" w:rsidRPr="00000000">
        <w:rPr>
          <w:rFonts w:ascii="Times New Roman" w:cs="Times New Roman" w:eastAsia="Times New Roman" w:hAnsi="Times New Roman"/>
          <w:rtl w:val="0"/>
        </w:rPr>
        <w:t xml:space="preserve">Ethical Aspects</w:t>
      </w:r>
    </w:p>
    <w:p w:rsidR="00000000" w:rsidDel="00000000" w:rsidP="00000000" w:rsidRDefault="00000000" w:rsidRPr="00000000" w14:paraId="0000020F">
      <w:pPr>
        <w:tabs>
          <w:tab w:val="left" w:leader="none" w:pos="939"/>
        </w:tabs>
        <w:ind w:left="852" w:firstLine="0"/>
        <w:jc w:val="both"/>
        <w:rPr/>
      </w:pPr>
      <w:r w:rsidDel="00000000" w:rsidR="00000000" w:rsidRPr="00000000">
        <w:rPr>
          <w:rtl w:val="0"/>
        </w:rPr>
      </w:r>
    </w:p>
    <w:p w:rsidR="00000000" w:rsidDel="00000000" w:rsidP="00000000" w:rsidRDefault="00000000" w:rsidRPr="00000000" w14:paraId="00000210">
      <w:pPr>
        <w:tabs>
          <w:tab w:val="left" w:leader="none" w:pos="939"/>
        </w:tabs>
        <w:ind w:left="852" w:firstLine="0"/>
        <w:jc w:val="both"/>
        <w:rPr/>
      </w:pPr>
      <w:r w:rsidDel="00000000" w:rsidR="00000000" w:rsidRPr="00000000">
        <w:rPr>
          <w:rFonts w:ascii="Times New Roman" w:cs="Times New Roman" w:eastAsia="Times New Roman" w:hAnsi="Times New Roman"/>
          <w:rtl w:val="0"/>
        </w:rPr>
        <w:t xml:space="preserve">The ethical aspects of the hospital management system focus on ensuring data privacy, security, and compliance with healthcare regulations while promoting fairness and transparency in service delivery.</w:t>
      </w:r>
      <w:r w:rsidDel="00000000" w:rsidR="00000000" w:rsidRPr="00000000">
        <w:rPr>
          <w:rtl w:val="0"/>
        </w:rPr>
      </w:r>
    </w:p>
    <w:bookmarkStart w:colFirst="0" w:colLast="0" w:name="bookmark=id.37m2jsg" w:id="47"/>
    <w:bookmarkEnd w:id="47"/>
    <w:p w:rsidR="00000000" w:rsidDel="00000000" w:rsidP="00000000" w:rsidRDefault="00000000" w:rsidRPr="00000000" w14:paraId="00000211">
      <w:pPr>
        <w:pStyle w:val="Heading4"/>
        <w:numPr>
          <w:ilvl w:val="2"/>
          <w:numId w:val="9"/>
        </w:numPr>
        <w:tabs>
          <w:tab w:val="left" w:leader="none" w:pos="939"/>
        </w:tabs>
        <w:spacing w:before="137" w:lineRule="auto"/>
        <w:ind w:left="939" w:hanging="822"/>
        <w:jc w:val="both"/>
        <w:rPr>
          <w:rFonts w:ascii="Times New Roman" w:cs="Times New Roman" w:eastAsia="Times New Roman" w:hAnsi="Times New Roman"/>
        </w:rPr>
      </w:pPr>
      <w:bookmarkStart w:colFirst="0" w:colLast="0" w:name="_heading=h.1mrcu09" w:id="48"/>
      <w:bookmarkEnd w:id="48"/>
      <w:r w:rsidDel="00000000" w:rsidR="00000000" w:rsidRPr="00000000">
        <w:rPr>
          <w:rFonts w:ascii="Times New Roman" w:cs="Times New Roman" w:eastAsia="Times New Roman" w:hAnsi="Times New Roman"/>
          <w:rtl w:val="0"/>
        </w:rPr>
        <w:t xml:space="preserve">Sustainability Plan</w:t>
      </w:r>
    </w:p>
    <w:p w:rsidR="00000000" w:rsidDel="00000000" w:rsidP="00000000" w:rsidRDefault="00000000" w:rsidRPr="00000000" w14:paraId="00000212">
      <w:pPr>
        <w:tabs>
          <w:tab w:val="left" w:leader="none" w:pos="939"/>
        </w:tabs>
        <w:ind w:left="852" w:firstLine="0"/>
        <w:jc w:val="both"/>
        <w:rPr/>
      </w:pPr>
      <w:r w:rsidDel="00000000" w:rsidR="00000000" w:rsidRPr="00000000">
        <w:rPr>
          <w:rtl w:val="0"/>
        </w:rPr>
      </w:r>
    </w:p>
    <w:p w:rsidR="00000000" w:rsidDel="00000000" w:rsidP="00000000" w:rsidRDefault="00000000" w:rsidRPr="00000000" w14:paraId="00000213">
      <w:pPr>
        <w:tabs>
          <w:tab w:val="left" w:leader="none" w:pos="939"/>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sustainability plan for the hospital management system focuses on reducing paper usage, optimizing resource allocation, and ensuring long-term scalability through efficient database design and maintenance.</w:t>
      </w:r>
    </w:p>
    <w:bookmarkStart w:colFirst="0" w:colLast="0" w:name="bookmark=id.46r0co2" w:id="49"/>
    <w:bookmarkEnd w:id="49"/>
    <w:p w:rsidR="00000000" w:rsidDel="00000000" w:rsidP="00000000" w:rsidRDefault="00000000" w:rsidRPr="00000000" w14:paraId="00000214">
      <w:pPr>
        <w:pStyle w:val="Heading3"/>
        <w:numPr>
          <w:ilvl w:val="1"/>
          <w:numId w:val="9"/>
        </w:numPr>
        <w:tabs>
          <w:tab w:val="left" w:leader="none" w:pos="852"/>
        </w:tabs>
        <w:spacing w:before="188" w:lineRule="auto"/>
        <w:ind w:left="852" w:hanging="735"/>
        <w:jc w:val="both"/>
        <w:rPr>
          <w:rFonts w:ascii="Times New Roman" w:cs="Times New Roman" w:eastAsia="Times New Roman" w:hAnsi="Times New Roman"/>
        </w:rPr>
      </w:pPr>
      <w:bookmarkStart w:colFirst="0" w:colLast="0" w:name="_heading=h.2lwamvv" w:id="50"/>
      <w:bookmarkEnd w:id="50"/>
      <w:r w:rsidDel="00000000" w:rsidR="00000000" w:rsidRPr="00000000">
        <w:rPr>
          <w:rFonts w:ascii="Times New Roman" w:cs="Times New Roman" w:eastAsia="Times New Roman" w:hAnsi="Times New Roman"/>
          <w:rtl w:val="0"/>
        </w:rPr>
        <w:t xml:space="preserve">Project Management and Team Work</w:t>
      </w:r>
    </w:p>
    <w:p w:rsidR="00000000" w:rsidDel="00000000" w:rsidP="00000000" w:rsidRDefault="00000000" w:rsidRPr="00000000" w14:paraId="00000215">
      <w:pPr>
        <w:spacing w:before="216" w:line="252.00000000000003" w:lineRule="auto"/>
        <w:ind w:left="117" w:right="51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managed collaboratively, with team members taking on specific tasks such as database design, SQL query development, and system testing. Although no external funding was applied, the team efficiently utilized available resources, ensuring effective communication and timely completion through regular progress meetings and shared responsibilities.</w:t>
      </w:r>
    </w:p>
    <w:p w:rsidR="00000000" w:rsidDel="00000000" w:rsidP="00000000" w:rsidRDefault="00000000" w:rsidRPr="00000000" w14:paraId="00000216">
      <w:pPr>
        <w:spacing w:before="216" w:line="252.00000000000003" w:lineRule="auto"/>
        <w:ind w:left="117" w:right="51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2.00000000000003" w:lineRule="auto"/>
        <w:ind w:left="117" w:right="51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line="237" w:lineRule="auto"/>
        <w:jc w:val="both"/>
        <w:rPr>
          <w:b w:val="1"/>
          <w:sz w:val="30"/>
          <w:szCs w:val="30"/>
        </w:rPr>
      </w:pPr>
      <w:r w:rsidDel="00000000" w:rsidR="00000000" w:rsidRPr="00000000">
        <w:rPr>
          <w:rFonts w:ascii="Times New Roman" w:cs="Times New Roman" w:eastAsia="Times New Roman" w:hAnsi="Times New Roman"/>
          <w:rtl w:val="0"/>
        </w:rPr>
        <w:t xml:space="preserve">©Daffodil International University                                                                                                               11</w:t>
      </w:r>
      <w:r w:rsidDel="00000000" w:rsidR="00000000" w:rsidRPr="00000000">
        <w:rPr>
          <w:rtl w:val="0"/>
        </w:rPr>
      </w:r>
    </w:p>
    <w:p w:rsidR="00000000" w:rsidDel="00000000" w:rsidP="00000000" w:rsidRDefault="00000000" w:rsidRPr="00000000" w14:paraId="00000219">
      <w:pPr>
        <w:spacing w:line="237" w:lineRule="auto"/>
        <w:jc w:val="both"/>
        <w:rPr>
          <w:rFonts w:ascii="Times New Roman" w:cs="Times New Roman" w:eastAsia="Times New Roman" w:hAnsi="Times New Roman"/>
        </w:rPr>
      </w:pPr>
      <w:r w:rsidDel="00000000" w:rsidR="00000000" w:rsidRPr="00000000">
        <w:rPr>
          <w:rtl w:val="0"/>
        </w:rPr>
      </w:r>
    </w:p>
    <w:bookmarkStart w:colFirst="0" w:colLast="0" w:name="bookmark=id.111kx3o" w:id="51"/>
    <w:bookmarkEnd w:id="51"/>
    <w:p w:rsidR="00000000" w:rsidDel="00000000" w:rsidP="00000000" w:rsidRDefault="00000000" w:rsidRPr="00000000" w14:paraId="0000021A">
      <w:pPr>
        <w:pStyle w:val="Heading3"/>
        <w:numPr>
          <w:ilvl w:val="1"/>
          <w:numId w:val="9"/>
        </w:numPr>
        <w:tabs>
          <w:tab w:val="left" w:leader="none" w:pos="852"/>
        </w:tabs>
        <w:ind w:left="852" w:hanging="735"/>
        <w:jc w:val="both"/>
        <w:rPr>
          <w:rFonts w:ascii="Times New Roman" w:cs="Times New Roman" w:eastAsia="Times New Roman" w:hAnsi="Times New Roman"/>
        </w:rPr>
      </w:pPr>
      <w:bookmarkStart w:colFirst="0" w:colLast="0" w:name="_heading=h.3l18frh" w:id="52"/>
      <w:bookmarkEnd w:id="52"/>
      <w:r w:rsidDel="00000000" w:rsidR="00000000" w:rsidRPr="00000000">
        <w:rPr>
          <w:rFonts w:ascii="Times New Roman" w:cs="Times New Roman" w:eastAsia="Times New Roman" w:hAnsi="Times New Roman"/>
          <w:rtl w:val="0"/>
        </w:rPr>
        <w:t xml:space="preserve">Complex Engineering Problem</w:t>
      </w:r>
    </w:p>
    <w:bookmarkStart w:colFirst="0" w:colLast="0" w:name="bookmark=id.206ipza" w:id="53"/>
    <w:bookmarkEnd w:id="53"/>
    <w:p w:rsidR="00000000" w:rsidDel="00000000" w:rsidP="00000000" w:rsidRDefault="00000000" w:rsidRPr="00000000" w14:paraId="0000021B">
      <w:pPr>
        <w:pStyle w:val="Heading4"/>
        <w:numPr>
          <w:ilvl w:val="2"/>
          <w:numId w:val="9"/>
        </w:numPr>
        <w:tabs>
          <w:tab w:val="left" w:leader="none" w:pos="939"/>
        </w:tabs>
        <w:spacing w:before="201" w:lineRule="auto"/>
        <w:ind w:left="939" w:hanging="822"/>
        <w:jc w:val="both"/>
        <w:rPr>
          <w:rFonts w:ascii="Times New Roman" w:cs="Times New Roman" w:eastAsia="Times New Roman" w:hAnsi="Times New Roman"/>
        </w:rPr>
      </w:pPr>
      <w:bookmarkStart w:colFirst="0" w:colLast="0" w:name="_heading=h.4k668n3" w:id="54"/>
      <w:bookmarkEnd w:id="54"/>
      <w:r w:rsidDel="00000000" w:rsidR="00000000" w:rsidRPr="00000000">
        <w:rPr>
          <w:rFonts w:ascii="Times New Roman" w:cs="Times New Roman" w:eastAsia="Times New Roman" w:hAnsi="Times New Roman"/>
          <w:rtl w:val="0"/>
        </w:rPr>
        <w:t xml:space="preserve">Mapping of Program Outcome</w:t>
      </w:r>
    </w:p>
    <w:p w:rsidR="00000000" w:rsidDel="00000000" w:rsidP="00000000" w:rsidRDefault="00000000" w:rsidRPr="00000000" w14:paraId="0000021C">
      <w:pPr>
        <w:tabs>
          <w:tab w:val="left" w:leader="none" w:pos="939"/>
        </w:tabs>
        <w:ind w:left="939" w:firstLine="0"/>
        <w:jc w:val="both"/>
        <w:rPr/>
      </w:pPr>
      <w:r w:rsidDel="00000000" w:rsidR="00000000" w:rsidRPr="00000000">
        <w:rPr>
          <w:rtl w:val="0"/>
        </w:rPr>
      </w:r>
    </w:p>
    <w:p w:rsidR="00000000" w:rsidDel="00000000" w:rsidP="00000000" w:rsidRDefault="00000000" w:rsidRPr="00000000" w14:paraId="0000021D">
      <w:pPr>
        <w:tabs>
          <w:tab w:val="left" w:leader="none" w:pos="939"/>
        </w:tabs>
        <w:ind w:left="0" w:firstLine="0"/>
        <w:jc w:val="both"/>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52.00000000000003"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provide a mapping of the problem and provided solution with targeted Program Outcomes (PO’s).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4.1: Justification of Program Outcomes</w:t>
      </w:r>
    </w:p>
    <w:tbl>
      <w:tblPr>
        <w:tblStyle w:val="Table6"/>
        <w:tblW w:w="8657.0"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1"/>
        <w:gridCol w:w="6596"/>
        <w:tblGridChange w:id="0">
          <w:tblGrid>
            <w:gridCol w:w="2061"/>
            <w:gridCol w:w="6596"/>
          </w:tblGrid>
        </w:tblGridChange>
      </w:tblGrid>
      <w:tr>
        <w:trPr>
          <w:cantSplit w:val="0"/>
          <w:trHeight w:val="268" w:hRule="atLeast"/>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p>
        </w:tc>
      </w:tr>
      <w:tr>
        <w:trPr>
          <w:cantSplit w:val="0"/>
          <w:trHeight w:val="268"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w:t>
            </w:r>
          </w:p>
        </w:tc>
        <w:tc>
          <w:tcPr/>
          <w:p w:rsidR="00000000" w:rsidDel="00000000" w:rsidP="00000000" w:rsidRDefault="00000000" w:rsidRPr="00000000" w14:paraId="00000226">
            <w:pPr>
              <w:spacing w:line="287" w:lineRule="auto"/>
              <w:ind w:left="1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a comprehensive understanding of fundamental database management concepts, including the relational data model, normalization techniques, and SQL basics</w:t>
            </w:r>
          </w:p>
          <w:p w:rsidR="00000000" w:rsidDel="00000000" w:rsidP="00000000" w:rsidRDefault="00000000" w:rsidRPr="00000000" w14:paraId="00000227">
            <w:pPr>
              <w:spacing w:line="249" w:lineRule="auto"/>
              <w:ind w:left="1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implement and optimize relational databases, incorporating advanced SQL queries, indexing techniques and query optimization strategies.</w:t>
            </w:r>
          </w:p>
        </w:tc>
      </w:tr>
      <w:tr>
        <w:trPr>
          <w:cantSplit w:val="0"/>
          <w:trHeight w:val="268" w:hRule="atLeast"/>
          <w:tblHeader w:val="0"/>
        </w:trPr>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w:t>
            </w:r>
          </w:p>
        </w:tc>
        <w:tc>
          <w:tcPr/>
          <w:p w:rsidR="00000000" w:rsidDel="00000000" w:rsidP="00000000" w:rsidRDefault="00000000" w:rsidRPr="00000000" w14:paraId="00000229">
            <w:pPr>
              <w:spacing w:line="249" w:lineRule="auto"/>
              <w:ind w:left="1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implement and optimize relational databases, incorporating advanced SQL queries, indexing techniques and query optimization strategies.</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both"/>
        <w:rPr>
          <w:rFonts w:ascii="Times New Roman" w:cs="Times New Roman" w:eastAsia="Times New Roman" w:hAnsi="Times New Roman"/>
        </w:rPr>
      </w:pPr>
      <w:r w:rsidDel="00000000" w:rsidR="00000000" w:rsidRPr="00000000">
        <w:rPr>
          <w:rtl w:val="0"/>
        </w:rPr>
      </w:r>
    </w:p>
    <w:bookmarkStart w:colFirst="0" w:colLast="0" w:name="bookmark=id.2zbgiuw" w:id="55"/>
    <w:bookmarkEnd w:id="55"/>
    <w:p w:rsidR="00000000" w:rsidDel="00000000" w:rsidP="00000000" w:rsidRDefault="00000000" w:rsidRPr="00000000" w14:paraId="0000022E">
      <w:pPr>
        <w:pStyle w:val="Heading4"/>
        <w:numPr>
          <w:ilvl w:val="2"/>
          <w:numId w:val="9"/>
        </w:numPr>
        <w:tabs>
          <w:tab w:val="left" w:leader="none" w:pos="939"/>
        </w:tabs>
        <w:ind w:left="939" w:hanging="822"/>
        <w:jc w:val="both"/>
        <w:rPr>
          <w:rFonts w:ascii="Times New Roman" w:cs="Times New Roman" w:eastAsia="Times New Roman" w:hAnsi="Times New Roman"/>
        </w:rPr>
      </w:pPr>
      <w:bookmarkStart w:colFirst="0" w:colLast="0" w:name="_heading=h.1egqt2p" w:id="56"/>
      <w:bookmarkEnd w:id="56"/>
      <w:r w:rsidDel="00000000" w:rsidR="00000000" w:rsidRPr="00000000">
        <w:rPr>
          <w:rFonts w:ascii="Times New Roman" w:cs="Times New Roman" w:eastAsia="Times New Roman" w:hAnsi="Times New Roman"/>
          <w:rtl w:val="0"/>
        </w:rPr>
        <w:t xml:space="preserve">Complex Problem Solving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provide a mapping with problem solving categories. For each mapping add subsections to put rationale (Use Table </w:t>
      </w: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P1, you need to put another mapping with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12</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0" w:firstLine="0"/>
        <w:jc w:val="both"/>
        <w:rPr>
          <w:rFonts w:ascii="Times New Roman" w:cs="Times New Roman" w:eastAsia="Times New Roman" w:hAnsi="Times New Roman"/>
        </w:rPr>
        <w:sectPr>
          <w:type w:val="nextPage"/>
          <w:pgSz w:h="16840" w:w="11910" w:orient="portrait"/>
          <w:pgMar w:bottom="1480" w:top="1920" w:left="1300" w:right="900" w:header="0" w:footer="1282"/>
        </w:sect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4. Engineering Standards and Mapping</w:t>
        <w:tab/>
        <w:t xml:space="preserve">4.3. Complex Engineering Problem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5"/>
        </w:tabs>
        <w:spacing w:after="0" w:before="5" w:line="448" w:lineRule="auto"/>
        <w:ind w:left="117" w:right="5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profile and </w:t>
      </w:r>
      <w:r w:rsidDel="00000000" w:rsidR="00000000" w:rsidRPr="00000000">
        <w:rPr>
          <w:rFonts w:ascii="Times New Roman" w:cs="Times New Roman" w:eastAsia="Times New Roman" w:hAnsi="Times New Roman"/>
          <w:rtl w:val="0"/>
        </w:rPr>
        <w:t xml:space="preserve">rationale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thereof.</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221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ygebqi" w:id="57"/>
      <w:bookmarkEnd w:id="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4.2: Mapping with complex problem solving.</w:t>
      </w:r>
    </w:p>
    <w:tbl>
      <w:tblPr>
        <w:tblStyle w:val="Table7"/>
        <w:tblW w:w="9352.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6"/>
        <w:gridCol w:w="1336"/>
        <w:gridCol w:w="1336"/>
        <w:gridCol w:w="1336"/>
        <w:gridCol w:w="1336"/>
        <w:gridCol w:w="1336"/>
        <w:gridCol w:w="1336"/>
        <w:tblGridChange w:id="0">
          <w:tblGrid>
            <w:gridCol w:w="1336"/>
            <w:gridCol w:w="1336"/>
            <w:gridCol w:w="1336"/>
            <w:gridCol w:w="1336"/>
            <w:gridCol w:w="1336"/>
            <w:gridCol w:w="1336"/>
            <w:gridCol w:w="1336"/>
          </w:tblGrid>
        </w:tblGridChange>
      </w:tblGrid>
      <w:tr>
        <w:trPr>
          <w:cantSplit w:val="0"/>
          <w:trHeight w:val="1623" w:hRule="atLeast"/>
          <w:tblHeader w:val="0"/>
        </w:trPr>
        <w:tc>
          <w:tcP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EP1</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5"/>
              </w:tabs>
              <w:spacing w:after="0" w:before="12" w:line="208" w:lineRule="auto"/>
              <w:ind w:left="122" w:right="11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Knowledge</w:t>
            </w:r>
          </w:p>
        </w:tc>
        <w:tc>
          <w:tcP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EP2</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4"/>
              </w:tabs>
              <w:spacing w:after="0" w:before="12" w:line="208" w:lineRule="auto"/>
              <w:ind w:left="122"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Range of Conflicting Requirements</w:t>
            </w:r>
          </w:p>
        </w:tc>
        <w:tc>
          <w:tcP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EP3</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4"/>
              </w:tabs>
              <w:spacing w:after="0" w:before="12" w:line="208" w:lineRule="auto"/>
              <w:ind w:left="121"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Depth of Analysis</w:t>
            </w:r>
          </w:p>
        </w:tc>
        <w:tc>
          <w:tcP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EP4</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1" w:right="1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Familiarity of Issues</w:t>
            </w:r>
          </w:p>
        </w:tc>
        <w:tc>
          <w:tcP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EP5</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0" w:right="11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Extent of Applicable Codes</w:t>
            </w:r>
          </w:p>
        </w:tc>
        <w:tc>
          <w:tcP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EP6</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12" w:line="208" w:lineRule="auto"/>
              <w:ind w:left="120" w:right="1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Stakeholder Involvement</w:t>
            </w:r>
          </w:p>
        </w:tc>
        <w:tc>
          <w:tcP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9"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EP7</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19" w:right="1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 dependence</w:t>
            </w:r>
          </w:p>
        </w:tc>
      </w:tr>
      <w:tr>
        <w:trPr>
          <w:cantSplit w:val="0"/>
          <w:trHeight w:val="557" w:hRule="atLeast"/>
          <w:tblHeader w:val="0"/>
        </w:trPr>
        <w:tc>
          <w:tcP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0000000000000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00000000000001" w:lineRule="auto"/>
              <w:ind w:left="1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dlolyb" w:id="58"/>
    <w:bookmarkEnd w:id="58"/>
    <w:p w:rsidR="00000000" w:rsidDel="00000000" w:rsidP="00000000" w:rsidRDefault="00000000" w:rsidRPr="00000000" w14:paraId="00000258">
      <w:pPr>
        <w:pStyle w:val="Heading4"/>
        <w:numPr>
          <w:ilvl w:val="2"/>
          <w:numId w:val="9"/>
        </w:numPr>
        <w:tabs>
          <w:tab w:val="left" w:leader="none" w:pos="939"/>
        </w:tabs>
        <w:ind w:left="939" w:hanging="822"/>
        <w:jc w:val="both"/>
        <w:rPr>
          <w:rFonts w:ascii="Times New Roman" w:cs="Times New Roman" w:eastAsia="Times New Roman" w:hAnsi="Times New Roman"/>
        </w:rPr>
      </w:pPr>
      <w:bookmarkStart w:colFirst="0" w:colLast="0" w:name="_heading=h.sqyw64" w:id="59"/>
      <w:bookmarkEnd w:id="59"/>
      <w:r w:rsidDel="00000000" w:rsidR="00000000" w:rsidRPr="00000000">
        <w:rPr>
          <w:rFonts w:ascii="Times New Roman" w:cs="Times New Roman" w:eastAsia="Times New Roman" w:hAnsi="Times New Roman"/>
          <w:rtl w:val="0"/>
        </w:rPr>
        <w:t xml:space="preserve">Engineering Activities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2.00000000000003" w:lineRule="auto"/>
        <w:ind w:left="117" w:right="5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provide a mapping with engineering activities. For each mapping add subsections to put rationale (Use Table </w:t>
      </w:r>
      <w:hyperlink w:anchor="_heading=h.3cqme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cqmetx" w:id="60"/>
      <w:bookmarkEnd w:id="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4.3: Mapping with complex engineering activities.</w:t>
      </w:r>
    </w:p>
    <w:tbl>
      <w:tblPr>
        <w:tblStyle w:val="Table8"/>
        <w:tblW w:w="9400.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0"/>
        <w:gridCol w:w="1880"/>
        <w:gridCol w:w="1880"/>
        <w:gridCol w:w="1880"/>
        <w:gridCol w:w="1880"/>
        <w:tblGridChange w:id="0">
          <w:tblGrid>
            <w:gridCol w:w="1880"/>
            <w:gridCol w:w="1880"/>
            <w:gridCol w:w="1880"/>
            <w:gridCol w:w="1880"/>
            <w:gridCol w:w="1880"/>
          </w:tblGrid>
        </w:tblGridChange>
      </w:tblGrid>
      <w:tr>
        <w:trPr>
          <w:cantSplit w:val="0"/>
          <w:trHeight w:val="1081" w:hRule="atLeast"/>
          <w:tblHeader w:val="0"/>
        </w:trPr>
        <w:tc>
          <w:tcP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EA1</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1"/>
                <w:tab w:val="left" w:leader="none" w:pos="1500"/>
              </w:tabs>
              <w:spacing w:after="0" w:before="12" w:line="208" w:lineRule="auto"/>
              <w:ind w:left="122" w:right="11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Range of resources</w:t>
            </w:r>
          </w:p>
        </w:tc>
        <w:tc>
          <w:tcP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EA2</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of Interaction</w:t>
            </w:r>
          </w:p>
        </w:tc>
        <w:tc>
          <w:tcP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2"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EA3</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Innovation</w:t>
            </w:r>
          </w:p>
        </w:tc>
        <w:tc>
          <w:tcP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EA4</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1"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Consequences for society and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8" w:lineRule="auto"/>
              <w:ind w:left="121"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w:t>
            </w:r>
          </w:p>
        </w:tc>
        <w:tc>
          <w:tcP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EA5</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Familiarity</w:t>
            </w:r>
          </w:p>
        </w:tc>
      </w:tr>
      <w:tr>
        <w:trPr>
          <w:cantSplit w:val="0"/>
          <w:trHeight w:val="557" w:hRule="atLeast"/>
          <w:tblHeader w:val="0"/>
        </w:trPr>
        <w:tc>
          <w:tcP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00000000000001" w:lineRule="auto"/>
              <w:ind w:left="122"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00000000000001" w:lineRule="auto"/>
              <w:ind w:left="122"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7">
      <w:pPr>
        <w:spacing w:line="237" w:lineRule="auto"/>
        <w:jc w:val="both"/>
        <w:rPr>
          <w:rFonts w:ascii="Times New Roman" w:cs="Times New Roman" w:eastAsia="Times New Roman" w:hAnsi="Times New Roman"/>
          <w:sz w:val="20"/>
          <w:szCs w:val="20"/>
        </w:rPr>
        <w:sectPr>
          <w:type w:val="nextPage"/>
          <w:pgSz w:h="16840" w:w="11910" w:orient="portrait"/>
          <w:pgMar w:bottom="1480" w:top="40" w:left="1300" w:right="900" w:header="0" w:footer="1282"/>
        </w:sectPr>
      </w:pPr>
      <w:r w:rsidDel="00000000" w:rsidR="00000000" w:rsidRPr="00000000">
        <w:rPr>
          <w:rFonts w:ascii="Times New Roman" w:cs="Times New Roman" w:eastAsia="Times New Roman" w:hAnsi="Times New Roman"/>
          <w:rtl w:val="0"/>
        </w:rPr>
        <w:t xml:space="preserve">©Daffodil International University                                                                                                               13</w:t>
      </w:r>
      <w:r w:rsidDel="00000000" w:rsidR="00000000" w:rsidRPr="00000000">
        <w:rPr>
          <w:rtl w:val="0"/>
        </w:rPr>
      </w:r>
    </w:p>
    <w:bookmarkStart w:colFirst="0" w:colLast="0" w:name="bookmark=id.1rvwp1q" w:id="61"/>
    <w:bookmarkEnd w:id="61"/>
    <w:p w:rsidR="00000000" w:rsidDel="00000000" w:rsidP="00000000" w:rsidRDefault="00000000" w:rsidRPr="00000000" w14:paraId="00000288">
      <w:pPr>
        <w:spacing w:before="91" w:lineRule="auto"/>
        <w:ind w:right="397"/>
        <w:jc w:val="center"/>
        <w:rPr>
          <w:rFonts w:ascii="Times New Roman" w:cs="Times New Roman" w:eastAsia="Times New Roman" w:hAnsi="Times New Roman"/>
          <w:b w:val="1"/>
          <w:sz w:val="41"/>
          <w:szCs w:val="41"/>
        </w:rPr>
      </w:pPr>
      <w:bookmarkStart w:colFirst="0" w:colLast="0" w:name="_heading=h.4bvk7pj" w:id="62"/>
      <w:bookmarkEnd w:id="62"/>
      <w:r w:rsidDel="00000000" w:rsidR="00000000" w:rsidRPr="00000000">
        <w:rPr>
          <w:rFonts w:ascii="Times New Roman" w:cs="Times New Roman" w:eastAsia="Times New Roman" w:hAnsi="Times New Roman"/>
          <w:b w:val="1"/>
          <w:sz w:val="41"/>
          <w:szCs w:val="41"/>
          <w:rtl w:val="0"/>
        </w:rPr>
        <w:t xml:space="preserve">Chapter 5</w:t>
      </w:r>
    </w:p>
    <w:p w:rsidR="00000000" w:rsidDel="00000000" w:rsidP="00000000" w:rsidRDefault="00000000" w:rsidRPr="00000000" w14:paraId="000002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conclusion chapter will summarize the key achievements of the project, highlight its contributions to improving hospital management, and discuss potential future enhancements and applications.</w:t>
      </w:r>
      <w:r w:rsidDel="00000000" w:rsidR="00000000" w:rsidRPr="00000000">
        <w:rPr>
          <w:rtl w:val="0"/>
        </w:rPr>
      </w:r>
    </w:p>
    <w:bookmarkStart w:colFirst="0" w:colLast="0" w:name="bookmark=id.2r0uhxc" w:id="63"/>
    <w:bookmarkEnd w:id="63"/>
    <w:p w:rsidR="00000000" w:rsidDel="00000000" w:rsidP="00000000" w:rsidRDefault="00000000" w:rsidRPr="00000000" w14:paraId="0000028C">
      <w:pPr>
        <w:pStyle w:val="Heading3"/>
        <w:numPr>
          <w:ilvl w:val="1"/>
          <w:numId w:val="8"/>
        </w:numPr>
        <w:tabs>
          <w:tab w:val="left" w:leader="none" w:pos="852"/>
        </w:tabs>
        <w:ind w:left="852" w:hanging="735"/>
        <w:jc w:val="both"/>
        <w:rPr>
          <w:rFonts w:ascii="Times New Roman" w:cs="Times New Roman" w:eastAsia="Times New Roman" w:hAnsi="Times New Roman"/>
        </w:rPr>
      </w:pPr>
      <w:bookmarkStart w:colFirst="0" w:colLast="0" w:name="_heading=h.1664s55" w:id="64"/>
      <w:bookmarkEnd w:id="64"/>
      <w:r w:rsidDel="00000000" w:rsidR="00000000" w:rsidRPr="00000000">
        <w:rPr>
          <w:rFonts w:ascii="Times New Roman" w:cs="Times New Roman" w:eastAsia="Times New Roman" w:hAnsi="Times New Roman"/>
          <w:rtl w:val="0"/>
        </w:rPr>
        <w:t xml:space="preserve">Summary</w:t>
      </w:r>
      <w:r w:rsidDel="00000000" w:rsidR="00000000" w:rsidRPr="00000000">
        <w:rPr>
          <w:rtl w:val="0"/>
        </w:rPr>
      </w:r>
    </w:p>
    <w:p w:rsidR="00000000" w:rsidDel="00000000" w:rsidP="00000000" w:rsidRDefault="00000000" w:rsidRPr="00000000" w14:paraId="0000028D">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28E">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developed a hospital management system using MySQL, designed to streamline patient registration, appointment scheduling, billing, and inventory management. The system efficiently handles data through optimized queries, triggers, and views, ensuring accuracy, reliability, and scalability for future expansion.</w:t>
      </w:r>
    </w:p>
    <w:p w:rsidR="00000000" w:rsidDel="00000000" w:rsidP="00000000" w:rsidRDefault="00000000" w:rsidRPr="00000000" w14:paraId="0000028F">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bookmarkStart w:colFirst="0" w:colLast="0" w:name="bookmark=id.3q5sasy" w:id="65"/>
    <w:bookmarkEnd w:id="65"/>
    <w:p w:rsidR="00000000" w:rsidDel="00000000" w:rsidP="00000000" w:rsidRDefault="00000000" w:rsidRPr="00000000" w14:paraId="00000290">
      <w:pPr>
        <w:pStyle w:val="Heading3"/>
        <w:numPr>
          <w:ilvl w:val="1"/>
          <w:numId w:val="8"/>
        </w:numPr>
        <w:tabs>
          <w:tab w:val="left" w:leader="none" w:pos="852"/>
        </w:tabs>
        <w:spacing w:before="252" w:lineRule="auto"/>
        <w:ind w:left="852" w:hanging="735"/>
        <w:jc w:val="both"/>
        <w:rPr/>
      </w:pPr>
      <w:bookmarkStart w:colFirst="0" w:colLast="0" w:name="_heading=h.25b2l0r" w:id="66"/>
      <w:bookmarkEnd w:id="66"/>
      <w:r w:rsidDel="00000000" w:rsidR="00000000" w:rsidRPr="00000000">
        <w:rPr>
          <w:rFonts w:ascii="Times New Roman" w:cs="Times New Roman" w:eastAsia="Times New Roman" w:hAnsi="Times New Roman"/>
          <w:rtl w:val="0"/>
        </w:rPr>
        <w:t xml:space="preserve">Limitation</w:t>
      </w:r>
    </w:p>
    <w:p w:rsidR="00000000" w:rsidDel="00000000" w:rsidP="00000000" w:rsidRDefault="00000000" w:rsidRPr="00000000" w14:paraId="00000291">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292">
      <w:pPr>
        <w:tabs>
          <w:tab w:val="left" w:leader="none" w:pos="852"/>
        </w:tabs>
        <w:ind w:left="852" w:firstLine="0"/>
        <w:jc w:val="both"/>
        <w:rPr/>
      </w:pPr>
      <w:r w:rsidDel="00000000" w:rsidR="00000000" w:rsidRPr="00000000">
        <w:rPr>
          <w:rFonts w:ascii="Times New Roman" w:cs="Times New Roman" w:eastAsia="Times New Roman" w:hAnsi="Times New Roman"/>
          <w:rtl w:val="0"/>
        </w:rPr>
        <w:t xml:space="preserve">The project faced challenges due to a limited 20-day timeframe, complex database relationships, and resource constraints, which impacted feature implementation, testing, and performance optimization. Additionally, the lack of a front-end interface limited the overall user experience.</w:t>
      </w:r>
      <w:r w:rsidDel="00000000" w:rsidR="00000000" w:rsidRPr="00000000">
        <w:rPr>
          <w:rtl w:val="0"/>
        </w:rPr>
      </w:r>
    </w:p>
    <w:p w:rsidR="00000000" w:rsidDel="00000000" w:rsidP="00000000" w:rsidRDefault="00000000" w:rsidRPr="00000000" w14:paraId="00000293">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tabs>
          <w:tab w:val="left" w:leader="none" w:pos="852"/>
        </w:tabs>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5">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Limited Time Frame: </w:t>
      </w:r>
      <w:r w:rsidDel="00000000" w:rsidR="00000000" w:rsidRPr="00000000">
        <w:rPr>
          <w:rFonts w:ascii="Times New Roman" w:cs="Times New Roman" w:eastAsia="Times New Roman" w:hAnsi="Times New Roman"/>
          <w:rtl w:val="0"/>
        </w:rPr>
        <w:t xml:space="preserve">The 20-day project duration restricted the ability to implement all desired features and conduct extensive testing.  </w:t>
      </w:r>
    </w:p>
    <w:p w:rsidR="00000000" w:rsidDel="00000000" w:rsidP="00000000" w:rsidRDefault="00000000" w:rsidRPr="00000000" w14:paraId="00000296">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Complex Database Relationships: </w:t>
      </w:r>
      <w:r w:rsidDel="00000000" w:rsidR="00000000" w:rsidRPr="00000000">
        <w:rPr>
          <w:rFonts w:ascii="Times New Roman" w:cs="Times New Roman" w:eastAsia="Times New Roman" w:hAnsi="Times New Roman"/>
          <w:rtl w:val="0"/>
        </w:rPr>
        <w:t xml:space="preserve">Designing and managing complex relationships between 15 tables posed challenges in ensuring data integrity and optimizing performance.  </w:t>
      </w:r>
    </w:p>
    <w:p w:rsidR="00000000" w:rsidDel="00000000" w:rsidP="00000000" w:rsidRDefault="00000000" w:rsidRPr="00000000" w14:paraId="00000297">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Lack of Front-End Development: </w:t>
      </w:r>
      <w:r w:rsidDel="00000000" w:rsidR="00000000" w:rsidRPr="00000000">
        <w:rPr>
          <w:rFonts w:ascii="Times New Roman" w:cs="Times New Roman" w:eastAsia="Times New Roman" w:hAnsi="Times New Roman"/>
          <w:rtl w:val="0"/>
        </w:rPr>
        <w:t xml:space="preserve">As the project focused primarily on the backend (MySQL), creating a user-friendly front-end interface was not a priority, limiting the user experience.  </w:t>
      </w:r>
    </w:p>
    <w:p w:rsidR="00000000" w:rsidDel="00000000" w:rsidP="00000000" w:rsidRDefault="00000000" w:rsidRPr="00000000" w14:paraId="00000298">
      <w:pPr>
        <w:tabs>
          <w:tab w:val="left" w:leader="none" w:pos="852"/>
        </w:tabs>
        <w:ind w:left="85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Resource Constraints: </w:t>
      </w:r>
      <w:r w:rsidDel="00000000" w:rsidR="00000000" w:rsidRPr="00000000">
        <w:rPr>
          <w:rFonts w:ascii="Times New Roman" w:cs="Times New Roman" w:eastAsia="Times New Roman" w:hAnsi="Times New Roman"/>
          <w:rtl w:val="0"/>
        </w:rPr>
        <w:t xml:space="preserve">Limited access to external tools, libraries, or advanced software made it challenging to implement some features or optimize performance to the desired level.</w:t>
      </w:r>
    </w:p>
    <w:p w:rsidR="00000000" w:rsidDel="00000000" w:rsidP="00000000" w:rsidRDefault="00000000" w:rsidRPr="00000000" w14:paraId="00000299">
      <w:pPr>
        <w:tabs>
          <w:tab w:val="left" w:leader="none" w:pos="852"/>
        </w:tabs>
        <w:ind w:left="852" w:firstLine="0"/>
        <w:jc w:val="both"/>
        <w:rPr>
          <w:rFonts w:ascii="Times New Roman" w:cs="Times New Roman" w:eastAsia="Times New Roman" w:hAnsi="Times New Roman"/>
        </w:rPr>
      </w:pPr>
      <w:r w:rsidDel="00000000" w:rsidR="00000000" w:rsidRPr="00000000">
        <w:rPr>
          <w:rtl w:val="0"/>
        </w:rPr>
      </w:r>
    </w:p>
    <w:bookmarkStart w:colFirst="0" w:colLast="0" w:name="bookmark=id.kgcv8k" w:id="67"/>
    <w:bookmarkEnd w:id="67"/>
    <w:bookmarkStart w:colFirst="0" w:colLast="0" w:name="bookmark=id.34g0dwd" w:id="68"/>
    <w:bookmarkEnd w:id="68"/>
    <w:p w:rsidR="00000000" w:rsidDel="00000000" w:rsidP="00000000" w:rsidRDefault="00000000" w:rsidRPr="00000000" w14:paraId="0000029A">
      <w:pPr>
        <w:pStyle w:val="Heading3"/>
        <w:numPr>
          <w:ilvl w:val="1"/>
          <w:numId w:val="8"/>
        </w:numPr>
        <w:tabs>
          <w:tab w:val="left" w:leader="none" w:pos="852"/>
        </w:tabs>
        <w:spacing w:before="252" w:lineRule="auto"/>
        <w:ind w:left="852" w:hanging="735"/>
        <w:jc w:val="both"/>
        <w:rPr/>
      </w:pPr>
      <w:bookmarkStart w:colFirst="0" w:colLast="0" w:name="_heading=h.1jlao46" w:id="69"/>
      <w:bookmarkEnd w:id="69"/>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29B">
      <w:pPr>
        <w:tabs>
          <w:tab w:val="left" w:leader="none" w:pos="852"/>
        </w:tabs>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C">
      <w:pPr>
        <w:numPr>
          <w:ilvl w:val="0"/>
          <w:numId w:val="5"/>
        </w:numPr>
        <w:tabs>
          <w:tab w:val="left" w:leader="none" w:pos="852"/>
        </w:tabs>
        <w:ind w:left="1440" w:hanging="360"/>
        <w:jc w:val="both"/>
      </w:pPr>
      <w:r w:rsidDel="00000000" w:rsidR="00000000" w:rsidRPr="00000000">
        <w:rPr>
          <w:rFonts w:ascii="Times New Roman" w:cs="Times New Roman" w:eastAsia="Times New Roman" w:hAnsi="Times New Roman"/>
          <w:b w:val="1"/>
          <w:rtl w:val="0"/>
        </w:rPr>
        <w:t xml:space="preserve">Integration with Front-End Interface: </w:t>
      </w:r>
      <w:r w:rsidDel="00000000" w:rsidR="00000000" w:rsidRPr="00000000">
        <w:rPr>
          <w:rFonts w:ascii="Times New Roman" w:cs="Times New Roman" w:eastAsia="Times New Roman" w:hAnsi="Times New Roman"/>
          <w:rtl w:val="0"/>
        </w:rPr>
        <w:t xml:space="preserve">Develop a user-friendly front-end interface using technologies like HTML, CSS, and JavaScript, or frameworks like React or Flutter, to improve user interaction with the system.  </w:t>
      </w:r>
    </w:p>
    <w:p w:rsidR="00000000" w:rsidDel="00000000" w:rsidP="00000000" w:rsidRDefault="00000000" w:rsidRPr="00000000" w14:paraId="0000029D">
      <w:pPr>
        <w:numPr>
          <w:ilvl w:val="0"/>
          <w:numId w:val="5"/>
        </w:numPr>
        <w:tabs>
          <w:tab w:val="left" w:leader="none" w:pos="852"/>
        </w:tabs>
        <w:ind w:left="1440" w:hanging="360"/>
        <w:jc w:val="both"/>
      </w:pPr>
      <w:r w:rsidDel="00000000" w:rsidR="00000000" w:rsidRPr="00000000">
        <w:rPr>
          <w:rFonts w:ascii="Times New Roman" w:cs="Times New Roman" w:eastAsia="Times New Roman" w:hAnsi="Times New Roman"/>
          <w:b w:val="1"/>
          <w:rtl w:val="0"/>
        </w:rPr>
        <w:t xml:space="preserve">Real-Time Data Integration:</w:t>
      </w:r>
      <w:r w:rsidDel="00000000" w:rsidR="00000000" w:rsidRPr="00000000">
        <w:rPr>
          <w:rFonts w:ascii="Times New Roman" w:cs="Times New Roman" w:eastAsia="Times New Roman" w:hAnsi="Times New Roman"/>
          <w:rtl w:val="0"/>
        </w:rPr>
        <w:t xml:space="preserve"> Implement real-time data synchronization with external systems such as electronic health records (EHR) and medical devices for more accurate and timely patient information.  </w:t>
      </w:r>
    </w:p>
    <w:p w:rsidR="00000000" w:rsidDel="00000000" w:rsidP="00000000" w:rsidRDefault="00000000" w:rsidRPr="00000000" w14:paraId="0000029E">
      <w:pPr>
        <w:numPr>
          <w:ilvl w:val="0"/>
          <w:numId w:val="5"/>
        </w:numPr>
        <w:tabs>
          <w:tab w:val="left" w:leader="none" w:pos="852"/>
        </w:tabs>
        <w:ind w:left="1440" w:hanging="360"/>
        <w:jc w:val="both"/>
      </w:pPr>
      <w:r w:rsidDel="00000000" w:rsidR="00000000" w:rsidRPr="00000000">
        <w:rPr>
          <w:rFonts w:ascii="Times New Roman" w:cs="Times New Roman" w:eastAsia="Times New Roman" w:hAnsi="Times New Roman"/>
          <w:b w:val="1"/>
          <w:rtl w:val="0"/>
        </w:rPr>
        <w:t xml:space="preserve">Advanced Analytics and Reporting: </w:t>
      </w:r>
      <w:r w:rsidDel="00000000" w:rsidR="00000000" w:rsidRPr="00000000">
        <w:rPr>
          <w:rFonts w:ascii="Times New Roman" w:cs="Times New Roman" w:eastAsia="Times New Roman" w:hAnsi="Times New Roman"/>
          <w:rtl w:val="0"/>
        </w:rPr>
        <w:t xml:space="preserve">Add advanced reporting features and data analytics, using machine learning algorithms to predict patient trends, optimize inventory management, and improve decision-making.</w:t>
      </w:r>
    </w:p>
    <w:p w:rsidR="00000000" w:rsidDel="00000000" w:rsidP="00000000" w:rsidRDefault="00000000" w:rsidRPr="00000000" w14:paraId="0000029F">
      <w:pPr>
        <w:tabs>
          <w:tab w:val="left" w:leader="none" w:pos="852"/>
        </w:tabs>
        <w:ind w:left="1440" w:firstLine="0"/>
        <w:jc w:val="both"/>
        <w:rPr/>
      </w:pPr>
      <w:r w:rsidDel="00000000" w:rsidR="00000000" w:rsidRPr="00000000">
        <w:rPr>
          <w:rtl w:val="0"/>
        </w:rPr>
      </w:r>
    </w:p>
    <w:p w:rsidR="00000000" w:rsidDel="00000000" w:rsidP="00000000" w:rsidRDefault="00000000" w:rsidRPr="00000000" w14:paraId="000002A0">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2A1">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2A2">
      <w:pPr>
        <w:tabs>
          <w:tab w:val="left" w:leader="none" w:pos="852"/>
        </w:tabs>
        <w:ind w:left="852" w:firstLine="0"/>
        <w:jc w:val="both"/>
        <w:rPr/>
      </w:pPr>
      <w:r w:rsidDel="00000000" w:rsidR="00000000" w:rsidRPr="00000000">
        <w:rPr>
          <w:rtl w:val="0"/>
        </w:rPr>
      </w:r>
    </w:p>
    <w:p w:rsidR="00000000" w:rsidDel="00000000" w:rsidP="00000000" w:rsidRDefault="00000000" w:rsidRPr="00000000" w14:paraId="000002A3">
      <w:pPr>
        <w:spacing w:line="237" w:lineRule="auto"/>
        <w:jc w:val="both"/>
        <w:rPr/>
        <w:sectPr>
          <w:type w:val="nextPage"/>
          <w:pgSz w:h="16840" w:w="11910" w:orient="portrait"/>
          <w:pgMar w:bottom="1480" w:top="1920" w:left="1300" w:right="900" w:header="0" w:footer="1282"/>
        </w:sectPr>
      </w:pPr>
      <w:r w:rsidDel="00000000" w:rsidR="00000000" w:rsidRPr="00000000">
        <w:rPr>
          <w:rFonts w:ascii="Times New Roman" w:cs="Times New Roman" w:eastAsia="Times New Roman" w:hAnsi="Times New Roman"/>
          <w:rtl w:val="0"/>
        </w:rPr>
        <w:t xml:space="preserve">©Daffodil International University                                                                                                                    14</w:t>
      </w:r>
      <w:r w:rsidDel="00000000" w:rsidR="00000000" w:rsidRPr="00000000">
        <w:rPr>
          <w:rtl w:val="0"/>
        </w:rPr>
      </w:r>
    </w:p>
    <w:p w:rsidR="00000000" w:rsidDel="00000000" w:rsidP="00000000" w:rsidRDefault="00000000" w:rsidRPr="00000000" w14:paraId="000002A4">
      <w:pPr>
        <w:pStyle w:val="Heading1"/>
        <w:spacing w:before="121" w:lineRule="auto"/>
        <w:ind w:right="39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A5">
      <w:pPr>
        <w:pStyle w:val="Heading1"/>
        <w:spacing w:before="121" w:lineRule="auto"/>
        <w:ind w:right="395"/>
        <w:rPr>
          <w:rFonts w:ascii="Arial" w:cs="Arial" w:eastAsia="Arial" w:hAnsi="Arial"/>
          <w:color w:val="333333"/>
          <w:sz w:val="30"/>
          <w:szCs w:val="30"/>
          <w:highlight w:val="white"/>
        </w:rPr>
      </w:pPr>
      <w:bookmarkStart w:colFirst="0" w:colLast="0" w:name="_heading=h.vz8n7zv01tvu" w:id="70"/>
      <w:bookmarkEnd w:id="70"/>
      <w:r w:rsidDel="00000000" w:rsidR="00000000" w:rsidRPr="00000000">
        <w:rPr>
          <w:rtl w:val="0"/>
        </w:rPr>
      </w:r>
    </w:p>
    <w:p w:rsidR="00000000" w:rsidDel="00000000" w:rsidP="00000000" w:rsidRDefault="00000000" w:rsidRPr="00000000" w14:paraId="000002A6">
      <w:pPr>
        <w:pStyle w:val="Heading1"/>
        <w:spacing w:before="121" w:lineRule="auto"/>
        <w:ind w:right="395"/>
        <w:rPr>
          <w:rFonts w:ascii="Times New Roman" w:cs="Times New Roman" w:eastAsia="Times New Roman" w:hAnsi="Times New Roman"/>
          <w:b w:val="0"/>
          <w:sz w:val="25"/>
          <w:szCs w:val="25"/>
        </w:rPr>
      </w:pPr>
      <w:bookmarkStart w:colFirst="0" w:colLast="0" w:name="_heading=h.8l55xziamxc4" w:id="71"/>
      <w:bookmarkEnd w:id="71"/>
      <w:r w:rsidDel="00000000" w:rsidR="00000000" w:rsidRPr="00000000">
        <w:rPr>
          <w:rFonts w:ascii="Times New Roman" w:cs="Times New Roman" w:eastAsia="Times New Roman" w:hAnsi="Times New Roman"/>
          <w:b w:val="0"/>
          <w:sz w:val="22"/>
          <w:szCs w:val="22"/>
          <w:rtl w:val="0"/>
        </w:rPr>
        <w:t xml:space="preserve">   [1] </w:t>
      </w:r>
      <w:r w:rsidDel="00000000" w:rsidR="00000000" w:rsidRPr="00000000">
        <w:rPr>
          <w:rFonts w:ascii="Times New Roman" w:cs="Times New Roman" w:eastAsia="Times New Roman" w:hAnsi="Times New Roman"/>
          <w:b w:val="0"/>
          <w:sz w:val="25"/>
          <w:szCs w:val="25"/>
          <w:rtl w:val="0"/>
        </w:rPr>
        <w:t xml:space="preserve">Ankit Dudhwewala,Hospital Management Software,Caresoft Hospital Information System,India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43ky6rz" w:id="72"/>
      <w:bookmarkEnd w:id="72"/>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bx5qs67s4t48" w:id="73"/>
      <w:bookmarkEnd w:id="73"/>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aw5uxejrftl" w:id="74"/>
      <w:bookmarkEnd w:id="74"/>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q1bpjbr44cm3" w:id="75"/>
      <w:bookmarkEnd w:id="75"/>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o17siso9115a" w:id="76"/>
      <w:bookmarkEnd w:id="76"/>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5q75y336qm4f" w:id="77"/>
      <w:bookmarkEnd w:id="77"/>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4hjeumyoxry9" w:id="78"/>
      <w:bookmarkEnd w:id="78"/>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xcuspnkbsyph" w:id="79"/>
      <w:bookmarkEnd w:id="79"/>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o8c7jx8fm5or" w:id="80"/>
      <w:bookmarkEnd w:id="80"/>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1atld6ll65dw" w:id="81"/>
      <w:bookmarkEnd w:id="81"/>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7d500mr4vysn" w:id="82"/>
      <w:bookmarkEnd w:id="82"/>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6ykaidsa4vww" w:id="83"/>
      <w:bookmarkEnd w:id="83"/>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gfv2biq6vemg" w:id="84"/>
      <w:bookmarkEnd w:id="84"/>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yathholjzzu1" w:id="85"/>
      <w:bookmarkEnd w:id="85"/>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6txprghfs81s" w:id="86"/>
      <w:bookmarkEnd w:id="86"/>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ckqdpj2a7ls0" w:id="87"/>
      <w:bookmarkEnd w:id="87"/>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5nenwzrttlet" w:id="88"/>
      <w:bookmarkEnd w:id="88"/>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bov96ki8m7lu" w:id="89"/>
      <w:bookmarkEnd w:id="89"/>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sw2zg69mzuko" w:id="90"/>
      <w:bookmarkEnd w:id="90"/>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4fz0w4t0rism" w:id="91"/>
      <w:bookmarkEnd w:id="91"/>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h91h18yj25c4" w:id="92"/>
      <w:bookmarkEnd w:id="92"/>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9ltea0894ot1" w:id="93"/>
      <w:bookmarkEnd w:id="93"/>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tth6c9o5bk4d" w:id="94"/>
      <w:bookmarkEnd w:id="94"/>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px6ksmujkz6" w:id="95"/>
      <w:bookmarkEnd w:id="95"/>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abfnyykegp5s" w:id="96"/>
      <w:bookmarkEnd w:id="96"/>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roem7j9pn9db" w:id="97"/>
      <w:bookmarkEnd w:id="97"/>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t26qoxbvymxl" w:id="98"/>
      <w:bookmarkEnd w:id="98"/>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pldsctrxbbku" w:id="99"/>
      <w:bookmarkEnd w:id="99"/>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m2jmzjxveq7s" w:id="100"/>
      <w:bookmarkEnd w:id="100"/>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8bao4hfmpmrc" w:id="101"/>
      <w:bookmarkEnd w:id="101"/>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3lp9ybptiz3v" w:id="102"/>
      <w:bookmarkEnd w:id="102"/>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e9vwhg52j3lr" w:id="103"/>
      <w:bookmarkEnd w:id="103"/>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6spwlwpsfjm0" w:id="104"/>
      <w:bookmarkEnd w:id="104"/>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tegqcmv61dde" w:id="105"/>
      <w:bookmarkEnd w:id="105"/>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7n7u9h3mk72t" w:id="106"/>
      <w:bookmarkEnd w:id="106"/>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2ivkcu8rw7ln" w:id="107"/>
      <w:bookmarkEnd w:id="107"/>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vx446yxsquh1" w:id="108"/>
      <w:bookmarkEnd w:id="108"/>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d8rcmzplopzz" w:id="109"/>
      <w:bookmarkEnd w:id="109"/>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f721dnmokt3y" w:id="110"/>
      <w:bookmarkEnd w:id="110"/>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t6atppbupd3u" w:id="111"/>
      <w:bookmarkEnd w:id="111"/>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rvpqrivxhmwp" w:id="112"/>
      <w:bookmarkEnd w:id="112"/>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hslppby4mekr" w:id="113"/>
      <w:bookmarkEnd w:id="113"/>
      <w:r w:rsidDel="00000000" w:rsidR="00000000" w:rsidRPr="00000000">
        <w:rPr>
          <w:rtl w:val="0"/>
        </w:rPr>
      </w:r>
    </w:p>
    <w:p w:rsidR="00000000" w:rsidDel="00000000" w:rsidP="00000000" w:rsidRDefault="00000000" w:rsidRPr="00000000" w14:paraId="000002D2">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                                                                                                               15</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tn09yp6fnjlc" w:id="114"/>
      <w:bookmarkEnd w:id="114"/>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i44r60zg75ck" w:id="115"/>
      <w:bookmarkEnd w:id="115"/>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Times New Roman" w:cs="Times New Roman" w:eastAsia="Times New Roman" w:hAnsi="Times New Roman"/>
        </w:rPr>
      </w:pPr>
      <w:bookmarkStart w:colFirst="0" w:colLast="0" w:name="_heading=h.5udxc2jvg4fl" w:id="116"/>
      <w:bookmarkEnd w:id="116"/>
      <w:r w:rsidDel="00000000" w:rsidR="00000000" w:rsidRPr="00000000">
        <w:rPr>
          <w:rtl w:val="0"/>
        </w:rPr>
      </w:r>
    </w:p>
    <w:sectPr>
      <w:type w:val="nextPage"/>
      <w:pgSz w:h="16840" w:w="11910" w:orient="portrait"/>
      <w:pgMar w:bottom="1480" w:top="1920" w:left="1300" w:right="900" w:header="0" w:footer="12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LM Roman 12"/>
  <w:font w:name="LM Roman 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0" w:cs="LM Roman 10" w:eastAsia="LM Roman 10" w:hAnsi="LM Roman 10"/>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9550400</wp:posOffset>
              </wp:positionV>
              <wp:extent cx="2168525" cy="209550"/>
              <wp:effectExtent b="0" l="0" r="0" t="0"/>
              <wp:wrapNone/>
              <wp:docPr id="30" name=""/>
              <a:graphic>
                <a:graphicData uri="http://schemas.microsoft.com/office/word/2010/wordprocessingShape">
                  <wps:wsp>
                    <wps:cNvSpPr/>
                    <wps:cNvPr id="14" name="Shape 14"/>
                    <wps:spPr>
                      <a:xfrm>
                        <a:off x="4266500" y="3679988"/>
                        <a:ext cx="2159000" cy="200025"/>
                      </a:xfrm>
                      <a:prstGeom prst="rect">
                        <a:avLst/>
                      </a:prstGeom>
                      <a:noFill/>
                      <a:ln>
                        <a:noFill/>
                      </a:ln>
                    </wps:spPr>
                    <wps:txbx>
                      <w:txbxContent>
                        <w:p w:rsidR="00000000" w:rsidDel="00000000" w:rsidP="00000000" w:rsidRDefault="00000000" w:rsidRPr="00000000">
                          <w:pPr>
                            <w:spacing w:after="0" w:before="0" w:line="288.0000114440918"/>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©Daffodil International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9550400</wp:posOffset>
              </wp:positionV>
              <wp:extent cx="2168525" cy="209550"/>
              <wp:effectExtent b="0" l="0" r="0" t="0"/>
              <wp:wrapNone/>
              <wp:docPr id="30"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2168525" cy="20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5778500</wp:posOffset>
              </wp:positionH>
              <wp:positionV relativeFrom="paragraph">
                <wp:posOffset>9575800</wp:posOffset>
              </wp:positionV>
              <wp:extent cx="73660" cy="173990"/>
              <wp:effectExtent b="0" l="0" r="0" t="0"/>
              <wp:wrapNone/>
              <wp:docPr id="29" name=""/>
              <a:graphic>
                <a:graphicData uri="http://schemas.microsoft.com/office/word/2010/wordprocessingShape">
                  <wps:wsp>
                    <wps:cNvSpPr/>
                    <wps:cNvPr id="13" name="Shape 13"/>
                    <wps:spPr>
                      <a:xfrm>
                        <a:off x="5313933" y="3697768"/>
                        <a:ext cx="64135" cy="164465"/>
                      </a:xfrm>
                      <a:prstGeom prst="rect">
                        <a:avLst/>
                      </a:prstGeom>
                      <a:noFill/>
                      <a:ln>
                        <a:noFill/>
                      </a:ln>
                    </wps:spPr>
                    <wps:txbx>
                      <w:txbxContent>
                        <w:p w:rsidR="00000000" w:rsidDel="00000000" w:rsidP="00000000" w:rsidRDefault="00000000" w:rsidRPr="00000000">
                          <w:pPr>
                            <w:spacing w:after="0" w:before="0" w:line="247.00000762939453"/>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5778500</wp:posOffset>
              </wp:positionH>
              <wp:positionV relativeFrom="paragraph">
                <wp:posOffset>9575800</wp:posOffset>
              </wp:positionV>
              <wp:extent cx="73660" cy="173990"/>
              <wp:effectExtent b="0" l="0" r="0" t="0"/>
              <wp:wrapNone/>
              <wp:docPr id="29"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73660" cy="1739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0" w:cs="LM Roman 10" w:eastAsia="LM Roman 10" w:hAnsi="LM Roman 10"/>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9702800</wp:posOffset>
              </wp:positionV>
              <wp:extent cx="2168525" cy="209550"/>
              <wp:effectExtent b="0" l="0" r="0" t="0"/>
              <wp:wrapNone/>
              <wp:docPr id="21" name=""/>
              <a:graphic>
                <a:graphicData uri="http://schemas.microsoft.com/office/word/2010/wordprocessingShape">
                  <wps:wsp>
                    <wps:cNvSpPr/>
                    <wps:cNvPr id="3" name="Shape 3"/>
                    <wps:spPr>
                      <a:xfrm>
                        <a:off x="4266500" y="3679988"/>
                        <a:ext cx="2159000" cy="200025"/>
                      </a:xfrm>
                      <a:prstGeom prst="rect">
                        <a:avLst/>
                      </a:prstGeom>
                      <a:noFill/>
                      <a:ln>
                        <a:noFill/>
                      </a:ln>
                    </wps:spPr>
                    <wps:txbx>
                      <w:txbxContent>
                        <w:p w:rsidR="00000000" w:rsidDel="00000000" w:rsidP="00000000" w:rsidRDefault="00000000" w:rsidRPr="00000000">
                          <w:pPr>
                            <w:spacing w:after="0" w:before="0" w:line="288.0000114440918"/>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©Daffodil International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9702800</wp:posOffset>
              </wp:positionV>
              <wp:extent cx="2168525" cy="209550"/>
              <wp:effectExtent b="0" l="0" r="0" t="0"/>
              <wp:wrapNone/>
              <wp:docPr id="2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168525" cy="20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5664200</wp:posOffset>
              </wp:positionH>
              <wp:positionV relativeFrom="paragraph">
                <wp:posOffset>9728200</wp:posOffset>
              </wp:positionV>
              <wp:extent cx="213995" cy="173990"/>
              <wp:effectExtent b="0" l="0" r="0" t="0"/>
              <wp:wrapNone/>
              <wp:docPr id="31" name=""/>
              <a:graphic>
                <a:graphicData uri="http://schemas.microsoft.com/office/word/2010/wordprocessingShape">
                  <wps:wsp>
                    <wps:cNvSpPr/>
                    <wps:cNvPr id="15" name="Shape 15"/>
                    <wps:spPr>
                      <a:xfrm>
                        <a:off x="5243765" y="3697768"/>
                        <a:ext cx="204470" cy="164465"/>
                      </a:xfrm>
                      <a:prstGeom prst="rect">
                        <a:avLst/>
                      </a:prstGeom>
                      <a:noFill/>
                      <a:ln>
                        <a:noFill/>
                      </a:ln>
                    </wps:spPr>
                    <wps:txbx>
                      <w:txbxContent>
                        <w:p w:rsidR="00000000" w:rsidDel="00000000" w:rsidP="00000000" w:rsidRDefault="00000000" w:rsidRPr="00000000">
                          <w:pPr>
                            <w:spacing w:after="0" w:before="0" w:line="247.00000762939453"/>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5664200</wp:posOffset>
              </wp:positionH>
              <wp:positionV relativeFrom="paragraph">
                <wp:posOffset>9728200</wp:posOffset>
              </wp:positionV>
              <wp:extent cx="213995" cy="173990"/>
              <wp:effectExtent b="0" l="0" r="0" t="0"/>
              <wp:wrapNone/>
              <wp:docPr id="31"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213995" cy="1739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M Roman 10" w:cs="LM Roman 10" w:eastAsia="LM Roman 10" w:hAnsi="LM Roman 10"/>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9728200</wp:posOffset>
              </wp:positionV>
              <wp:extent cx="2168525" cy="209550"/>
              <wp:effectExtent b="0" l="0" r="0" t="0"/>
              <wp:wrapNone/>
              <wp:docPr id="22" name=""/>
              <a:graphic>
                <a:graphicData uri="http://schemas.microsoft.com/office/word/2010/wordprocessingShape">
                  <wps:wsp>
                    <wps:cNvSpPr/>
                    <wps:cNvPr id="4" name="Shape 4"/>
                    <wps:spPr>
                      <a:xfrm>
                        <a:off x="4266500" y="3679988"/>
                        <a:ext cx="2159000" cy="200025"/>
                      </a:xfrm>
                      <a:prstGeom prst="rect">
                        <a:avLst/>
                      </a:prstGeom>
                      <a:noFill/>
                      <a:ln>
                        <a:noFill/>
                      </a:ln>
                    </wps:spPr>
                    <wps:txbx>
                      <w:txbxContent>
                        <w:p w:rsidR="00000000" w:rsidDel="00000000" w:rsidP="00000000" w:rsidRDefault="00000000" w:rsidRPr="00000000">
                          <w:pPr>
                            <w:spacing w:after="0" w:before="0" w:line="288.0000114440918"/>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©Daffodil International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9728200</wp:posOffset>
              </wp:positionV>
              <wp:extent cx="2168525" cy="209550"/>
              <wp:effectExtent b="0" l="0" r="0" t="0"/>
              <wp:wrapNone/>
              <wp:docPr id="2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168525" cy="20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5715000</wp:posOffset>
              </wp:positionH>
              <wp:positionV relativeFrom="paragraph">
                <wp:posOffset>9728200</wp:posOffset>
              </wp:positionV>
              <wp:extent cx="168275" cy="199390"/>
              <wp:effectExtent b="0" l="0" r="0" t="0"/>
              <wp:wrapNone/>
              <wp:docPr id="20" name=""/>
              <a:graphic>
                <a:graphicData uri="http://schemas.microsoft.com/office/word/2010/wordprocessingShape">
                  <wps:wsp>
                    <wps:cNvSpPr/>
                    <wps:cNvPr id="2" name="Shape 2"/>
                    <wps:spPr>
                      <a:xfrm>
                        <a:off x="5266625" y="3685068"/>
                        <a:ext cx="158750" cy="189865"/>
                      </a:xfrm>
                      <a:prstGeom prst="rect">
                        <a:avLst/>
                      </a:prstGeom>
                      <a:noFill/>
                      <a:ln>
                        <a:noFill/>
                      </a:ln>
                    </wps:spPr>
                    <wps:txbx>
                      <w:txbxContent>
                        <w:p w:rsidR="00000000" w:rsidDel="00000000" w:rsidP="00000000" w:rsidRDefault="00000000" w:rsidRPr="00000000">
                          <w:pPr>
                            <w:spacing w:after="0" w:before="0" w:line="286.99999809265137"/>
                            <w:ind w:left="60" w:right="0" w:firstLine="0"/>
                            <w:jc w:val="left"/>
                            <w:textDirection w:val="btLr"/>
                          </w:pPr>
                          <w:r w:rsidDel="00000000" w:rsidR="00000000" w:rsidRPr="00000000">
                            <w:rPr>
                              <w:rFonts w:ascii="LM Roman 10" w:cs="LM Roman 10" w:eastAsia="LM Roman 10" w:hAnsi="LM Roman 10"/>
                              <w:b w:val="0"/>
                              <w:i w:val="0"/>
                              <w:smallCaps w:val="0"/>
                              <w:strike w:val="0"/>
                              <w:color w:val="000000"/>
                              <w:sz w:val="28"/>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5715000</wp:posOffset>
              </wp:positionH>
              <wp:positionV relativeFrom="paragraph">
                <wp:posOffset>9728200</wp:posOffset>
              </wp:positionV>
              <wp:extent cx="168275" cy="199390"/>
              <wp:effectExtent b="0" l="0" r="0" t="0"/>
              <wp:wrapNone/>
              <wp:docPr id="20"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68275" cy="1993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0"/>
      <w:numFmt w:val="bullet"/>
      <w:lvlText w:val="•"/>
      <w:lvlJc w:val="left"/>
      <w:pPr>
        <w:ind w:left="2629" w:hanging="736.0000000000002"/>
      </w:pPr>
      <w:rPr/>
    </w:lvl>
    <w:lvl w:ilvl="3">
      <w:start w:val="0"/>
      <w:numFmt w:val="bullet"/>
      <w:lvlText w:val="•"/>
      <w:lvlJc w:val="left"/>
      <w:pPr>
        <w:ind w:left="3513" w:hanging="735.9999999999995"/>
      </w:pPr>
      <w:rPr/>
    </w:lvl>
    <w:lvl w:ilvl="4">
      <w:start w:val="0"/>
      <w:numFmt w:val="bullet"/>
      <w:lvlText w:val="•"/>
      <w:lvlJc w:val="left"/>
      <w:pPr>
        <w:ind w:left="4398" w:hanging="735.9999999999995"/>
      </w:pPr>
      <w:rPr/>
    </w:lvl>
    <w:lvl w:ilvl="5">
      <w:start w:val="0"/>
      <w:numFmt w:val="bullet"/>
      <w:lvlText w:val="•"/>
      <w:lvlJc w:val="left"/>
      <w:pPr>
        <w:ind w:left="5282" w:hanging="736"/>
      </w:pPr>
      <w:rPr/>
    </w:lvl>
    <w:lvl w:ilvl="6">
      <w:start w:val="0"/>
      <w:numFmt w:val="bullet"/>
      <w:lvlText w:val="•"/>
      <w:lvlJc w:val="left"/>
      <w:pPr>
        <w:ind w:left="6167" w:hanging="736"/>
      </w:pPr>
      <w:rPr/>
    </w:lvl>
    <w:lvl w:ilvl="7">
      <w:start w:val="0"/>
      <w:numFmt w:val="bullet"/>
      <w:lvlText w:val="•"/>
      <w:lvlJc w:val="left"/>
      <w:pPr>
        <w:ind w:left="7051" w:hanging="736"/>
      </w:pPr>
      <w:rPr/>
    </w:lvl>
    <w:lvl w:ilvl="8">
      <w:start w:val="0"/>
      <w:numFmt w:val="bullet"/>
      <w:lvlText w:val="•"/>
      <w:lvlJc w:val="left"/>
      <w:pPr>
        <w:ind w:left="7936" w:hanging="736"/>
      </w:pPr>
      <w:rPr/>
    </w:lvl>
  </w:abstractNum>
  <w:abstractNum w:abstractNumId="9">
    <w:lvl w:ilvl="0">
      <w:start w:val="4"/>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1"/>
      <w:numFmt w:val="decimal"/>
      <w:lvlText w:val="%1.%2.%3"/>
      <w:lvlJc w:val="left"/>
      <w:pPr>
        <w:ind w:left="939" w:hanging="822"/>
      </w:pPr>
      <w:rPr>
        <w:rFonts w:ascii="Times New Roman" w:cs="Times New Roman" w:eastAsia="Times New Roman" w:hAnsi="Times New Roman"/>
        <w:b w:val="1"/>
        <w:i w:val="0"/>
        <w:sz w:val="24"/>
        <w:szCs w:val="24"/>
      </w:rPr>
    </w:lvl>
    <w:lvl w:ilvl="3">
      <w:start w:val="0"/>
      <w:numFmt w:val="bullet"/>
      <w:lvlText w:val="•"/>
      <w:lvlJc w:val="left"/>
      <w:pPr>
        <w:ind w:left="2887" w:hanging="822"/>
      </w:pPr>
      <w:rPr/>
    </w:lvl>
    <w:lvl w:ilvl="4">
      <w:start w:val="0"/>
      <w:numFmt w:val="bullet"/>
      <w:lvlText w:val="•"/>
      <w:lvlJc w:val="left"/>
      <w:pPr>
        <w:ind w:left="3861" w:hanging="821.9999999999995"/>
      </w:pPr>
      <w:rPr/>
    </w:lvl>
    <w:lvl w:ilvl="5">
      <w:start w:val="0"/>
      <w:numFmt w:val="bullet"/>
      <w:lvlText w:val="•"/>
      <w:lvlJc w:val="left"/>
      <w:pPr>
        <w:ind w:left="4835" w:hanging="822"/>
      </w:pPr>
      <w:rPr/>
    </w:lvl>
    <w:lvl w:ilvl="6">
      <w:start w:val="0"/>
      <w:numFmt w:val="bullet"/>
      <w:lvlText w:val="•"/>
      <w:lvlJc w:val="left"/>
      <w:pPr>
        <w:ind w:left="5809" w:hanging="822"/>
      </w:pPr>
      <w:rPr/>
    </w:lvl>
    <w:lvl w:ilvl="7">
      <w:start w:val="0"/>
      <w:numFmt w:val="bullet"/>
      <w:lvlText w:val="•"/>
      <w:lvlJc w:val="left"/>
      <w:pPr>
        <w:ind w:left="6783" w:hanging="822.0000000000009"/>
      </w:pPr>
      <w:rPr/>
    </w:lvl>
    <w:lvl w:ilvl="8">
      <w:start w:val="0"/>
      <w:numFmt w:val="bullet"/>
      <w:lvlText w:val="•"/>
      <w:lvlJc w:val="left"/>
      <w:pPr>
        <w:ind w:left="7757" w:hanging="822"/>
      </w:pPr>
      <w:rPr/>
    </w:lvl>
  </w:abstractNum>
  <w:abstractNum w:abstractNumId="10">
    <w:lvl w:ilvl="0">
      <w:start w:val="3"/>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0"/>
      <w:numFmt w:val="bullet"/>
      <w:lvlText w:val="•"/>
      <w:lvlJc w:val="left"/>
      <w:pPr>
        <w:ind w:left="2629" w:hanging="736.0000000000002"/>
      </w:pPr>
      <w:rPr/>
    </w:lvl>
    <w:lvl w:ilvl="3">
      <w:start w:val="0"/>
      <w:numFmt w:val="bullet"/>
      <w:lvlText w:val="•"/>
      <w:lvlJc w:val="left"/>
      <w:pPr>
        <w:ind w:left="3513" w:hanging="735.9999999999995"/>
      </w:pPr>
      <w:rPr/>
    </w:lvl>
    <w:lvl w:ilvl="4">
      <w:start w:val="0"/>
      <w:numFmt w:val="bullet"/>
      <w:lvlText w:val="•"/>
      <w:lvlJc w:val="left"/>
      <w:pPr>
        <w:ind w:left="4398" w:hanging="735.9999999999995"/>
      </w:pPr>
      <w:rPr/>
    </w:lvl>
    <w:lvl w:ilvl="5">
      <w:start w:val="0"/>
      <w:numFmt w:val="bullet"/>
      <w:lvlText w:val="•"/>
      <w:lvlJc w:val="left"/>
      <w:pPr>
        <w:ind w:left="5282" w:hanging="736"/>
      </w:pPr>
      <w:rPr/>
    </w:lvl>
    <w:lvl w:ilvl="6">
      <w:start w:val="0"/>
      <w:numFmt w:val="bullet"/>
      <w:lvlText w:val="•"/>
      <w:lvlJc w:val="left"/>
      <w:pPr>
        <w:ind w:left="6167" w:hanging="736"/>
      </w:pPr>
      <w:rPr/>
    </w:lvl>
    <w:lvl w:ilvl="7">
      <w:start w:val="0"/>
      <w:numFmt w:val="bullet"/>
      <w:lvlText w:val="•"/>
      <w:lvlJc w:val="left"/>
      <w:pPr>
        <w:ind w:left="7051" w:hanging="736"/>
      </w:pPr>
      <w:rPr/>
    </w:lvl>
    <w:lvl w:ilvl="8">
      <w:start w:val="0"/>
      <w:numFmt w:val="bullet"/>
      <w:lvlText w:val="•"/>
      <w:lvlJc w:val="left"/>
      <w:pPr>
        <w:ind w:left="7936" w:hanging="736"/>
      </w:pPr>
      <w:rPr/>
    </w:lvl>
  </w:abstractNum>
  <w:abstractNum w:abstractNumId="11">
    <w:lvl w:ilvl="0">
      <w:start w:val="2"/>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1"/>
      <w:numFmt w:val="decimal"/>
      <w:lvlText w:val="%1.%2.%3"/>
      <w:lvlJc w:val="left"/>
      <w:pPr>
        <w:ind w:left="939" w:hanging="822"/>
      </w:pPr>
      <w:rPr>
        <w:rFonts w:ascii="Times New Roman" w:cs="Times New Roman" w:eastAsia="Times New Roman" w:hAnsi="Times New Roman"/>
        <w:b w:val="1"/>
        <w:i w:val="0"/>
        <w:sz w:val="24"/>
        <w:szCs w:val="24"/>
      </w:rPr>
    </w:lvl>
    <w:lvl w:ilvl="3">
      <w:start w:val="0"/>
      <w:numFmt w:val="bullet"/>
      <w:lvlText w:val="•"/>
      <w:lvlJc w:val="left"/>
      <w:pPr>
        <w:ind w:left="2887" w:hanging="822"/>
      </w:pPr>
      <w:rPr/>
    </w:lvl>
    <w:lvl w:ilvl="4">
      <w:start w:val="0"/>
      <w:numFmt w:val="bullet"/>
      <w:lvlText w:val="•"/>
      <w:lvlJc w:val="left"/>
      <w:pPr>
        <w:ind w:left="3861" w:hanging="821.9999999999995"/>
      </w:pPr>
      <w:rPr/>
    </w:lvl>
    <w:lvl w:ilvl="5">
      <w:start w:val="0"/>
      <w:numFmt w:val="bullet"/>
      <w:lvlText w:val="•"/>
      <w:lvlJc w:val="left"/>
      <w:pPr>
        <w:ind w:left="4835" w:hanging="822"/>
      </w:pPr>
      <w:rPr/>
    </w:lvl>
    <w:lvl w:ilvl="6">
      <w:start w:val="0"/>
      <w:numFmt w:val="bullet"/>
      <w:lvlText w:val="•"/>
      <w:lvlJc w:val="left"/>
      <w:pPr>
        <w:ind w:left="5809" w:hanging="822"/>
      </w:pPr>
      <w:rPr/>
    </w:lvl>
    <w:lvl w:ilvl="7">
      <w:start w:val="0"/>
      <w:numFmt w:val="bullet"/>
      <w:lvlText w:val="•"/>
      <w:lvlJc w:val="left"/>
      <w:pPr>
        <w:ind w:left="6783" w:hanging="822.0000000000009"/>
      </w:pPr>
      <w:rPr/>
    </w:lvl>
    <w:lvl w:ilvl="8">
      <w:start w:val="0"/>
      <w:numFmt w:val="bullet"/>
      <w:lvlText w:val="•"/>
      <w:lvlJc w:val="left"/>
      <w:pPr>
        <w:ind w:left="7757" w:hanging="822"/>
      </w:pPr>
      <w:rPr/>
    </w:lvl>
  </w:abstractNum>
  <w:abstractNum w:abstractNumId="12">
    <w:lvl w:ilvl="0">
      <w:start w:val="1"/>
      <w:numFmt w:val="decimal"/>
      <w:lvlText w:val="%1"/>
      <w:lvlJc w:val="left"/>
      <w:pPr>
        <w:ind w:left="852" w:hanging="735.9999999999999"/>
      </w:pPr>
      <w:rPr/>
    </w:lvl>
    <w:lvl w:ilvl="1">
      <w:start w:val="1"/>
      <w:numFmt w:val="decimal"/>
      <w:lvlText w:val="%1.%2"/>
      <w:lvlJc w:val="left"/>
      <w:pPr>
        <w:ind w:left="852" w:hanging="735.9999999999999"/>
      </w:pPr>
      <w:rPr>
        <w:rFonts w:ascii="Times New Roman" w:cs="Times New Roman" w:eastAsia="Times New Roman" w:hAnsi="Times New Roman"/>
        <w:b w:val="1"/>
        <w:i w:val="0"/>
        <w:sz w:val="28"/>
        <w:szCs w:val="28"/>
      </w:rPr>
    </w:lvl>
    <w:lvl w:ilvl="2">
      <w:start w:val="0"/>
      <w:numFmt w:val="bullet"/>
      <w:lvlText w:val="•"/>
      <w:lvlJc w:val="left"/>
      <w:pPr>
        <w:ind w:left="2629" w:hanging="736.0000000000002"/>
      </w:pPr>
      <w:rPr/>
    </w:lvl>
    <w:lvl w:ilvl="3">
      <w:start w:val="0"/>
      <w:numFmt w:val="bullet"/>
      <w:lvlText w:val="•"/>
      <w:lvlJc w:val="left"/>
      <w:pPr>
        <w:ind w:left="3513" w:hanging="735.9999999999995"/>
      </w:pPr>
      <w:rPr/>
    </w:lvl>
    <w:lvl w:ilvl="4">
      <w:start w:val="0"/>
      <w:numFmt w:val="bullet"/>
      <w:lvlText w:val="•"/>
      <w:lvlJc w:val="left"/>
      <w:pPr>
        <w:ind w:left="4398" w:hanging="735.9999999999995"/>
      </w:pPr>
      <w:rPr/>
    </w:lvl>
    <w:lvl w:ilvl="5">
      <w:start w:val="0"/>
      <w:numFmt w:val="bullet"/>
      <w:lvlText w:val="•"/>
      <w:lvlJc w:val="left"/>
      <w:pPr>
        <w:ind w:left="5282" w:hanging="736"/>
      </w:pPr>
      <w:rPr/>
    </w:lvl>
    <w:lvl w:ilvl="6">
      <w:start w:val="0"/>
      <w:numFmt w:val="bullet"/>
      <w:lvlText w:val="•"/>
      <w:lvlJc w:val="left"/>
      <w:pPr>
        <w:ind w:left="6167" w:hanging="736"/>
      </w:pPr>
      <w:rPr/>
    </w:lvl>
    <w:lvl w:ilvl="7">
      <w:start w:val="0"/>
      <w:numFmt w:val="bullet"/>
      <w:lvlText w:val="•"/>
      <w:lvlJc w:val="left"/>
      <w:pPr>
        <w:ind w:left="7051" w:hanging="736"/>
      </w:pPr>
      <w:rPr/>
    </w:lvl>
    <w:lvl w:ilvl="8">
      <w:start w:val="0"/>
      <w:numFmt w:val="bullet"/>
      <w:lvlText w:val="•"/>
      <w:lvlJc w:val="left"/>
      <w:pPr>
        <w:ind w:left="7936" w:hanging="736"/>
      </w:pPr>
      <w:rPr/>
    </w:lvl>
  </w:abstractNum>
  <w:abstractNum w:abstractNumId="13">
    <w:lvl w:ilvl="0">
      <w:start w:val="1"/>
      <w:numFmt w:val="decimal"/>
      <w:lvlText w:val="%1"/>
      <w:lvlJc w:val="left"/>
      <w:pPr>
        <w:ind w:left="444" w:hanging="328"/>
      </w:pPr>
      <w:rPr>
        <w:rFonts w:ascii="Times New Roman" w:cs="Times New Roman" w:eastAsia="Times New Roman" w:hAnsi="Times New Roman"/>
        <w:b w:val="1"/>
        <w:i w:val="0"/>
        <w:sz w:val="22"/>
        <w:szCs w:val="22"/>
      </w:rPr>
    </w:lvl>
    <w:lvl w:ilvl="1">
      <w:start w:val="1"/>
      <w:numFmt w:val="decimal"/>
      <w:lvlText w:val="%1.%2"/>
      <w:lvlJc w:val="left"/>
      <w:pPr>
        <w:ind w:left="946" w:hanging="502.0000000000001"/>
      </w:pPr>
      <w:rPr>
        <w:rFonts w:ascii="Times New Roman" w:cs="Times New Roman" w:eastAsia="Times New Roman" w:hAnsi="Times New Roman"/>
        <w:b w:val="0"/>
        <w:i w:val="0"/>
        <w:sz w:val="22"/>
        <w:szCs w:val="22"/>
      </w:rPr>
    </w:lvl>
    <w:lvl w:ilvl="2">
      <w:start w:val="1"/>
      <w:numFmt w:val="decimal"/>
      <w:lvlText w:val="%1.%2.%3"/>
      <w:lvlJc w:val="left"/>
      <w:pPr>
        <w:ind w:left="1644" w:hanging="697.9999999999999"/>
      </w:pPr>
      <w:rPr>
        <w:rFonts w:ascii="Times New Roman" w:cs="Times New Roman" w:eastAsia="Times New Roman" w:hAnsi="Times New Roman"/>
        <w:b w:val="0"/>
        <w:i w:val="0"/>
        <w:sz w:val="22"/>
        <w:szCs w:val="22"/>
      </w:rPr>
    </w:lvl>
    <w:lvl w:ilvl="3">
      <w:start w:val="0"/>
      <w:numFmt w:val="bullet"/>
      <w:lvlText w:val="•"/>
      <w:lvlJc w:val="left"/>
      <w:pPr>
        <w:ind w:left="2648" w:hanging="698"/>
      </w:pPr>
      <w:rPr/>
    </w:lvl>
    <w:lvl w:ilvl="4">
      <w:start w:val="0"/>
      <w:numFmt w:val="bullet"/>
      <w:lvlText w:val="•"/>
      <w:lvlJc w:val="left"/>
      <w:pPr>
        <w:ind w:left="3656" w:hanging="698"/>
      </w:pPr>
      <w:rPr/>
    </w:lvl>
    <w:lvl w:ilvl="5">
      <w:start w:val="0"/>
      <w:numFmt w:val="bullet"/>
      <w:lvlText w:val="•"/>
      <w:lvlJc w:val="left"/>
      <w:pPr>
        <w:ind w:left="4664" w:hanging="698.0000000000005"/>
      </w:pPr>
      <w:rPr/>
    </w:lvl>
    <w:lvl w:ilvl="6">
      <w:start w:val="0"/>
      <w:numFmt w:val="bullet"/>
      <w:lvlText w:val="•"/>
      <w:lvlJc w:val="left"/>
      <w:pPr>
        <w:ind w:left="5672" w:hanging="698"/>
      </w:pPr>
      <w:rPr/>
    </w:lvl>
    <w:lvl w:ilvl="7">
      <w:start w:val="0"/>
      <w:numFmt w:val="bullet"/>
      <w:lvlText w:val="•"/>
      <w:lvlJc w:val="left"/>
      <w:pPr>
        <w:ind w:left="6680" w:hanging="698"/>
      </w:pPr>
      <w:rPr/>
    </w:lvl>
    <w:lvl w:ilvl="8">
      <w:start w:val="0"/>
      <w:numFmt w:val="bullet"/>
      <w:lvlText w:val="•"/>
      <w:lvlJc w:val="left"/>
      <w:pPr>
        <w:ind w:left="7689" w:hanging="698"/>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M Roman 10" w:cs="LM Roman 10" w:eastAsia="LM Roman 10" w:hAnsi="LM Roman 10"/>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48" w:lineRule="auto"/>
      <w:ind w:right="399"/>
      <w:jc w:val="center"/>
    </w:pPr>
    <w:rPr>
      <w:rFonts w:ascii="LM Roman 12" w:cs="LM Roman 12" w:eastAsia="LM Roman 12" w:hAnsi="LM Roman 12"/>
      <w:b w:val="1"/>
      <w:sz w:val="49"/>
      <w:szCs w:val="49"/>
    </w:rPr>
  </w:style>
  <w:style w:type="paragraph" w:styleId="Heading2">
    <w:name w:val="heading 2"/>
    <w:basedOn w:val="Normal"/>
    <w:next w:val="Normal"/>
    <w:pPr>
      <w:spacing w:line="431" w:lineRule="auto"/>
      <w:ind w:right="398"/>
      <w:jc w:val="center"/>
    </w:pPr>
    <w:rPr>
      <w:rFonts w:ascii="LM Roman 12" w:cs="LM Roman 12" w:eastAsia="LM Roman 12" w:hAnsi="LM Roman 12"/>
      <w:b w:val="1"/>
      <w:sz w:val="34"/>
      <w:szCs w:val="34"/>
    </w:rPr>
  </w:style>
  <w:style w:type="paragraph" w:styleId="Heading3">
    <w:name w:val="heading 3"/>
    <w:basedOn w:val="Normal"/>
    <w:next w:val="Normal"/>
    <w:pPr>
      <w:ind w:left="852" w:hanging="735"/>
    </w:pPr>
    <w:rPr>
      <w:rFonts w:ascii="LM Roman 12" w:cs="LM Roman 12" w:eastAsia="LM Roman 12" w:hAnsi="LM Roman 12"/>
      <w:b w:val="1"/>
      <w:sz w:val="28"/>
      <w:szCs w:val="28"/>
    </w:rPr>
  </w:style>
  <w:style w:type="paragraph" w:styleId="Heading4">
    <w:name w:val="heading 4"/>
    <w:basedOn w:val="Normal"/>
    <w:next w:val="Normal"/>
    <w:pPr>
      <w:ind w:left="939" w:hanging="822"/>
    </w:pPr>
    <w:rPr>
      <w:rFonts w:ascii="LM Roman 12" w:cs="LM Roman 12" w:eastAsia="LM Roman 12" w:hAnsi="LM Roman 12"/>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LM Roman 10" w:cs="LM Roman 10" w:eastAsia="LM Roman 10" w:hAnsi="LM Roman 10"/>
    </w:rPr>
  </w:style>
  <w:style w:type="paragraph" w:styleId="Heading1">
    <w:name w:val="heading 1"/>
    <w:basedOn w:val="Normal"/>
    <w:uiPriority w:val="9"/>
    <w:qFormat w:val="1"/>
    <w:pPr>
      <w:spacing w:before="448"/>
      <w:ind w:right="399"/>
      <w:jc w:val="center"/>
      <w:outlineLvl w:val="0"/>
    </w:pPr>
    <w:rPr>
      <w:rFonts w:ascii="LM Roman 12" w:cs="LM Roman 12" w:eastAsia="LM Roman 12" w:hAnsi="LM Roman 12"/>
      <w:b w:val="1"/>
      <w:bCs w:val="1"/>
      <w:sz w:val="49"/>
      <w:szCs w:val="49"/>
    </w:rPr>
  </w:style>
  <w:style w:type="paragraph" w:styleId="Heading2">
    <w:name w:val="heading 2"/>
    <w:basedOn w:val="Normal"/>
    <w:uiPriority w:val="9"/>
    <w:unhideWhenUsed w:val="1"/>
    <w:qFormat w:val="1"/>
    <w:pPr>
      <w:spacing w:line="431" w:lineRule="exact"/>
      <w:ind w:right="398"/>
      <w:jc w:val="center"/>
      <w:outlineLvl w:val="1"/>
    </w:pPr>
    <w:rPr>
      <w:rFonts w:ascii="LM Roman 12" w:cs="LM Roman 12" w:eastAsia="LM Roman 12" w:hAnsi="LM Roman 12"/>
      <w:b w:val="1"/>
      <w:bCs w:val="1"/>
      <w:sz w:val="34"/>
      <w:szCs w:val="34"/>
    </w:rPr>
  </w:style>
  <w:style w:type="paragraph" w:styleId="Heading3">
    <w:name w:val="heading 3"/>
    <w:basedOn w:val="Normal"/>
    <w:uiPriority w:val="9"/>
    <w:unhideWhenUsed w:val="1"/>
    <w:qFormat w:val="1"/>
    <w:pPr>
      <w:ind w:left="852" w:hanging="735"/>
      <w:outlineLvl w:val="2"/>
    </w:pPr>
    <w:rPr>
      <w:rFonts w:ascii="LM Roman 12" w:cs="LM Roman 12" w:eastAsia="LM Roman 12" w:hAnsi="LM Roman 12"/>
      <w:b w:val="1"/>
      <w:bCs w:val="1"/>
      <w:sz w:val="28"/>
      <w:szCs w:val="28"/>
    </w:rPr>
  </w:style>
  <w:style w:type="paragraph" w:styleId="Heading4">
    <w:name w:val="heading 4"/>
    <w:basedOn w:val="Normal"/>
    <w:uiPriority w:val="9"/>
    <w:unhideWhenUsed w:val="1"/>
    <w:qFormat w:val="1"/>
    <w:pPr>
      <w:ind w:left="939" w:hanging="822"/>
      <w:outlineLvl w:val="3"/>
    </w:pPr>
    <w:rPr>
      <w:rFonts w:ascii="LM Roman 12" w:cs="LM Roman 12" w:eastAsia="LM Roman 12" w:hAnsi="LM Roman 12"/>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33"/>
      <w:ind w:right="398"/>
      <w:jc w:val="center"/>
    </w:pPr>
    <w:rPr>
      <w:b w:val="1"/>
      <w:bCs w:val="1"/>
    </w:rPr>
  </w:style>
  <w:style w:type="paragraph" w:styleId="TOC2">
    <w:name w:val="toc 2"/>
    <w:basedOn w:val="Normal"/>
    <w:uiPriority w:val="1"/>
    <w:qFormat w:val="1"/>
    <w:pPr>
      <w:spacing w:before="234"/>
      <w:ind w:left="443" w:hanging="326"/>
    </w:pPr>
    <w:rPr>
      <w:b w:val="1"/>
      <w:bCs w:val="1"/>
    </w:rPr>
  </w:style>
  <w:style w:type="paragraph" w:styleId="TOC3">
    <w:name w:val="toc 3"/>
    <w:basedOn w:val="Normal"/>
    <w:uiPriority w:val="1"/>
    <w:qFormat w:val="1"/>
    <w:pPr>
      <w:spacing w:before="22" w:line="309" w:lineRule="exact"/>
      <w:ind w:left="117"/>
    </w:pPr>
  </w:style>
  <w:style w:type="paragraph" w:styleId="TOC4">
    <w:name w:val="toc 4"/>
    <w:basedOn w:val="Normal"/>
    <w:uiPriority w:val="1"/>
    <w:qFormat w:val="1"/>
    <w:pPr>
      <w:spacing w:before="16"/>
      <w:ind w:left="946" w:hanging="502"/>
    </w:pPr>
  </w:style>
  <w:style w:type="paragraph" w:styleId="TOC5">
    <w:name w:val="toc 5"/>
    <w:basedOn w:val="Normal"/>
    <w:uiPriority w:val="1"/>
    <w:qFormat w:val="1"/>
    <w:pPr>
      <w:spacing w:before="17"/>
      <w:ind w:left="1644" w:hanging="698"/>
    </w:pPr>
  </w:style>
  <w:style w:type="paragraph" w:styleId="BodyText">
    <w:name w:val="Body Text"/>
    <w:basedOn w:val="Normal"/>
    <w:uiPriority w:val="1"/>
    <w:qFormat w:val="1"/>
  </w:style>
  <w:style w:type="paragraph" w:styleId="ListParagraph">
    <w:name w:val="List Paragraph"/>
    <w:basedOn w:val="Normal"/>
    <w:uiPriority w:val="1"/>
    <w:qFormat w:val="1"/>
    <w:pPr>
      <w:spacing w:before="17"/>
      <w:ind w:left="852" w:hanging="735"/>
    </w:pPr>
  </w:style>
  <w:style w:type="paragraph" w:styleId="TableParagraph" w:customStyle="1">
    <w:name w:val="Table Paragraph"/>
    <w:basedOn w:val="Normal"/>
    <w:uiPriority w:val="1"/>
    <w:qFormat w:val="1"/>
    <w:pPr>
      <w:spacing w:line="249" w:lineRule="exact"/>
      <w:ind w:left="122"/>
    </w:pPr>
  </w:style>
  <w:style w:type="paragraph" w:styleId="Header">
    <w:name w:val="header"/>
    <w:basedOn w:val="Normal"/>
    <w:link w:val="HeaderChar"/>
    <w:uiPriority w:val="99"/>
    <w:unhideWhenUsed w:val="1"/>
    <w:rsid w:val="00594883"/>
    <w:pPr>
      <w:tabs>
        <w:tab w:val="center" w:pos="4680"/>
        <w:tab w:val="right" w:pos="9360"/>
      </w:tabs>
    </w:pPr>
  </w:style>
  <w:style w:type="character" w:styleId="HeaderChar" w:customStyle="1">
    <w:name w:val="Header Char"/>
    <w:basedOn w:val="DefaultParagraphFont"/>
    <w:link w:val="Header"/>
    <w:uiPriority w:val="99"/>
    <w:rsid w:val="00594883"/>
    <w:rPr>
      <w:rFonts w:ascii="LM Roman 10" w:cs="LM Roman 10" w:eastAsia="LM Roman 10" w:hAnsi="LM Roman 10"/>
    </w:rPr>
  </w:style>
  <w:style w:type="paragraph" w:styleId="Footer">
    <w:name w:val="footer"/>
    <w:basedOn w:val="Normal"/>
    <w:link w:val="FooterChar"/>
    <w:uiPriority w:val="99"/>
    <w:unhideWhenUsed w:val="1"/>
    <w:rsid w:val="00594883"/>
    <w:pPr>
      <w:tabs>
        <w:tab w:val="center" w:pos="4680"/>
        <w:tab w:val="right" w:pos="9360"/>
      </w:tabs>
    </w:pPr>
  </w:style>
  <w:style w:type="character" w:styleId="FooterChar" w:customStyle="1">
    <w:name w:val="Footer Char"/>
    <w:basedOn w:val="DefaultParagraphFont"/>
    <w:link w:val="Footer"/>
    <w:uiPriority w:val="99"/>
    <w:rsid w:val="00594883"/>
    <w:rPr>
      <w:rFonts w:ascii="LM Roman 10" w:cs="LM Roman 10" w:eastAsia="LM Roman 10" w:hAnsi="LM Roman 1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image" Target="media/image15.png"/><Relationship Id="rId21" Type="http://schemas.openxmlformats.org/officeDocument/2006/relationships/footer" Target="footer3.xml"/><Relationship Id="rId24" Type="http://schemas.openxmlformats.org/officeDocument/2006/relationships/image" Target="media/image14.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9.jpg"/><Relationship Id="rId25" Type="http://schemas.openxmlformats.org/officeDocument/2006/relationships/image" Target="media/image8.jpg"/><Relationship Id="rId28" Type="http://schemas.openxmlformats.org/officeDocument/2006/relationships/image" Target="media/image13.jpg"/><Relationship Id="rId27"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jpg"/><Relationship Id="rId7" Type="http://schemas.openxmlformats.org/officeDocument/2006/relationships/image" Target="media/image4.jpg"/><Relationship Id="rId8" Type="http://schemas.openxmlformats.org/officeDocument/2006/relationships/image" Target="media/image19.png"/><Relationship Id="rId30" Type="http://schemas.openxmlformats.org/officeDocument/2006/relationships/image" Target="media/image12.jpg"/><Relationship Id="rId11" Type="http://schemas.openxmlformats.org/officeDocument/2006/relationships/image" Target="media/image5.png"/><Relationship Id="rId10" Type="http://schemas.openxmlformats.org/officeDocument/2006/relationships/image" Target="media/image20.png"/><Relationship Id="rId13" Type="http://schemas.openxmlformats.org/officeDocument/2006/relationships/image" Target="media/image3.png"/><Relationship Id="rId12" Type="http://schemas.openxmlformats.org/officeDocument/2006/relationships/image" Target="media/image22.png"/><Relationship Id="rId15" Type="http://schemas.openxmlformats.org/officeDocument/2006/relationships/image" Target="media/image7.png"/><Relationship Id="rId14" Type="http://schemas.openxmlformats.org/officeDocument/2006/relationships/image" Target="media/image21.png"/><Relationship Id="rId17" Type="http://schemas.openxmlformats.org/officeDocument/2006/relationships/image" Target="media/image6.png"/><Relationship Id="rId16" Type="http://schemas.openxmlformats.org/officeDocument/2006/relationships/image" Target="media/image24.png"/><Relationship Id="rId19" Type="http://schemas.openxmlformats.org/officeDocument/2006/relationships/footer" Target="footer1.xml"/><Relationship Id="rId18"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7.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pA5Gbm+SmHecjjdyVFi0faXcjA==">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